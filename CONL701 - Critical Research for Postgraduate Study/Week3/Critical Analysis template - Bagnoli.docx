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2754" w14:textId="77777777" w:rsidR="00115E88" w:rsidRPr="00934FB7" w:rsidRDefault="00525328" w:rsidP="00DB677D">
      <w:pPr>
        <w:spacing w:line="480" w:lineRule="auto"/>
        <w:ind w:left="720" w:hanging="720"/>
        <w:jc w:val="center"/>
        <w:rPr>
          <w:rFonts w:ascii="Arial" w:hAnsi="Arial" w:cs="Arial"/>
          <w:b/>
          <w:bCs/>
          <w:sz w:val="20"/>
          <w:szCs w:val="20"/>
        </w:rPr>
      </w:pPr>
      <w:r w:rsidRPr="00934FB7">
        <w:rPr>
          <w:rFonts w:ascii="Arial" w:hAnsi="Arial" w:cs="Arial"/>
          <w:b/>
          <w:bCs/>
          <w:sz w:val="20"/>
          <w:szCs w:val="20"/>
        </w:rPr>
        <w:t xml:space="preserve">Template: </w:t>
      </w:r>
      <w:r w:rsidR="00115E88" w:rsidRPr="00934FB7">
        <w:rPr>
          <w:rFonts w:ascii="Arial" w:hAnsi="Arial" w:cs="Arial"/>
          <w:b/>
          <w:bCs/>
          <w:sz w:val="20"/>
          <w:szCs w:val="20"/>
        </w:rPr>
        <w:t>Critical Analysis of a Text</w:t>
      </w:r>
    </w:p>
    <w:p w14:paraId="77648313" w14:textId="77777777" w:rsidR="00115E88" w:rsidRPr="00C716FA" w:rsidRDefault="00115E88" w:rsidP="00DB677D">
      <w:pPr>
        <w:spacing w:line="480" w:lineRule="auto"/>
        <w:jc w:val="left"/>
        <w:rPr>
          <w:rFonts w:ascii="Arial" w:hAnsi="Arial" w:cs="Arial"/>
          <w:sz w:val="20"/>
          <w:szCs w:val="20"/>
        </w:rPr>
      </w:pPr>
    </w:p>
    <w:p w14:paraId="66056DA2" w14:textId="77777777" w:rsidR="00115E88" w:rsidRPr="00C716FA" w:rsidRDefault="00115E88" w:rsidP="00DB677D">
      <w:pPr>
        <w:spacing w:line="480" w:lineRule="auto"/>
        <w:jc w:val="left"/>
        <w:rPr>
          <w:rFonts w:ascii="Arial" w:hAnsi="Arial" w:cs="Arial"/>
          <w:b/>
          <w:bCs/>
          <w:sz w:val="20"/>
          <w:szCs w:val="20"/>
        </w:rPr>
      </w:pPr>
      <w:r w:rsidRPr="00C716FA">
        <w:rPr>
          <w:rFonts w:ascii="Arial" w:hAnsi="Arial" w:cs="Arial"/>
          <w:b/>
          <w:bCs/>
          <w:sz w:val="20"/>
          <w:szCs w:val="20"/>
        </w:rPr>
        <w:t>Text</w:t>
      </w:r>
      <w:r w:rsidR="00525328" w:rsidRPr="00C716FA">
        <w:rPr>
          <w:rFonts w:ascii="Arial" w:hAnsi="Arial" w:cs="Arial"/>
          <w:b/>
          <w:bCs/>
          <w:sz w:val="20"/>
          <w:szCs w:val="20"/>
        </w:rPr>
        <w:t xml:space="preserve"> (reference details)</w:t>
      </w:r>
    </w:p>
    <w:p w14:paraId="794BC8D3" w14:textId="77777777" w:rsidR="00976C72" w:rsidRPr="00C716FA" w:rsidRDefault="00976C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76C72" w:rsidRPr="00C716FA" w14:paraId="7DFF93C2" w14:textId="77777777">
        <w:tc>
          <w:tcPr>
            <w:tcW w:w="10106" w:type="dxa"/>
          </w:tcPr>
          <w:p w14:paraId="6B6432D9" w14:textId="47B4F172" w:rsidR="00976C72" w:rsidRPr="00A80BCE" w:rsidRDefault="00BB66DB" w:rsidP="00DB677D">
            <w:pPr>
              <w:spacing w:line="480" w:lineRule="auto"/>
              <w:jc w:val="left"/>
              <w:rPr>
                <w:rFonts w:ascii="Arial" w:hAnsi="Arial" w:cs="Arial"/>
                <w:sz w:val="20"/>
                <w:szCs w:val="20"/>
              </w:rPr>
            </w:pPr>
            <w:ins w:id="0" w:author="Louis Othen" w:date="2021-09-23T22:49:00Z">
              <w:r>
                <w:rPr>
                  <w:rFonts w:ascii="Arial" w:hAnsi="Arial" w:cs="Arial"/>
                  <w:sz w:val="20"/>
                  <w:szCs w:val="20"/>
                </w:rPr>
                <w:t xml:space="preserve">Bagnoli, A. (2009) ‘Beyond the standard interview: The use of graphic elicitation and arts-based methods’, </w:t>
              </w:r>
              <w:r>
                <w:rPr>
                  <w:rFonts w:ascii="Arial" w:hAnsi="Arial" w:cs="Arial"/>
                  <w:i/>
                  <w:sz w:val="20"/>
                  <w:szCs w:val="20"/>
                </w:rPr>
                <w:t>Qualitative Research</w:t>
              </w:r>
              <w:r>
                <w:rPr>
                  <w:rFonts w:ascii="Arial" w:hAnsi="Arial" w:cs="Arial"/>
                  <w:sz w:val="20"/>
                  <w:szCs w:val="20"/>
                </w:rPr>
                <w:t>, 9 (5): 547–70.</w:t>
              </w:r>
            </w:ins>
          </w:p>
        </w:tc>
      </w:tr>
    </w:tbl>
    <w:p w14:paraId="50D46D17" w14:textId="77777777" w:rsidR="00115E88" w:rsidRPr="00C716FA" w:rsidRDefault="00115E88" w:rsidP="00DB677D">
      <w:pPr>
        <w:spacing w:line="480" w:lineRule="auto"/>
        <w:jc w:val="left"/>
        <w:rPr>
          <w:rFonts w:ascii="Arial" w:hAnsi="Arial" w:cs="Arial"/>
          <w:sz w:val="20"/>
          <w:szCs w:val="20"/>
        </w:rPr>
      </w:pPr>
    </w:p>
    <w:p w14:paraId="0069EFB0" w14:textId="77777777" w:rsidR="00E028C6" w:rsidRPr="00C716FA" w:rsidRDefault="00E028C6" w:rsidP="00DB677D">
      <w:pPr>
        <w:pStyle w:val="Default"/>
        <w:spacing w:line="480" w:lineRule="auto"/>
        <w:ind w:right="480"/>
        <w:rPr>
          <w:rFonts w:ascii="Arial" w:hAnsi="Arial" w:cs="Arial"/>
          <w:color w:val="auto"/>
          <w:sz w:val="20"/>
          <w:szCs w:val="20"/>
        </w:rPr>
      </w:pPr>
      <w:r w:rsidRPr="00C716FA">
        <w:rPr>
          <w:rFonts w:ascii="Arial" w:hAnsi="Arial" w:cs="Arial"/>
          <w:b/>
          <w:bCs/>
          <w:color w:val="auto"/>
          <w:sz w:val="20"/>
          <w:szCs w:val="20"/>
        </w:rPr>
        <w:t>1.</w:t>
      </w:r>
      <w:r w:rsidR="000E2167" w:rsidRPr="00C716FA">
        <w:rPr>
          <w:rFonts w:ascii="Arial" w:hAnsi="Arial" w:cs="Arial"/>
          <w:b/>
          <w:bCs/>
          <w:color w:val="auto"/>
          <w:sz w:val="20"/>
          <w:szCs w:val="20"/>
        </w:rPr>
        <w:tab/>
      </w:r>
      <w:r w:rsidRPr="00C716FA">
        <w:rPr>
          <w:rFonts w:ascii="Arial" w:hAnsi="Arial" w:cs="Arial"/>
          <w:b/>
          <w:bCs/>
          <w:color w:val="auto"/>
          <w:sz w:val="20"/>
          <w:szCs w:val="20"/>
        </w:rPr>
        <w:t xml:space="preserve">What review question am I asking of this text? </w:t>
      </w:r>
    </w:p>
    <w:p w14:paraId="7B1CEEBA" w14:textId="3F658259" w:rsidR="00E028C6" w:rsidRPr="00C716FA" w:rsidRDefault="00E028C6" w:rsidP="00DB677D">
      <w:pPr>
        <w:spacing w:line="480" w:lineRule="auto"/>
        <w:jc w:val="left"/>
        <w:rPr>
          <w:rFonts w:ascii="Arial" w:hAnsi="Arial" w:cs="Arial"/>
          <w:sz w:val="20"/>
          <w:szCs w:val="20"/>
        </w:rPr>
      </w:pPr>
      <w:r w:rsidRPr="00C716FA">
        <w:rPr>
          <w:rFonts w:ascii="Arial" w:hAnsi="Arial" w:cs="Arial"/>
          <w:sz w:val="20"/>
          <w:szCs w:val="20"/>
        </w:rPr>
        <w:t>(</w:t>
      </w:r>
      <w:r w:rsidR="00F30E0B">
        <w:rPr>
          <w:rFonts w:ascii="Arial" w:hAnsi="Arial" w:cs="Arial"/>
          <w:sz w:val="20"/>
          <w:szCs w:val="20"/>
        </w:rPr>
        <w:t>E</w:t>
      </w:r>
      <w:r w:rsidRPr="00C716FA">
        <w:rPr>
          <w:rFonts w:ascii="Arial" w:hAnsi="Arial" w:cs="Arial"/>
          <w:sz w:val="20"/>
          <w:szCs w:val="20"/>
        </w:rPr>
        <w:t>.g.</w:t>
      </w:r>
      <w:r w:rsidR="00F30E0B">
        <w:rPr>
          <w:rFonts w:ascii="Arial" w:hAnsi="Arial" w:cs="Arial"/>
          <w:sz w:val="20"/>
          <w:szCs w:val="20"/>
        </w:rPr>
        <w:t>:</w:t>
      </w:r>
      <w:r w:rsidRPr="00C716FA">
        <w:rPr>
          <w:rFonts w:ascii="Arial" w:hAnsi="Arial" w:cs="Arial"/>
          <w:sz w:val="20"/>
          <w:szCs w:val="20"/>
        </w:rPr>
        <w:t xml:space="preserve"> What is my central question? Why select this text? Does the Critical Analysis of this text fit into my investigation with a wider focus? What is my constructive purpose in undertaking a Critical Analysis of this text?)</w:t>
      </w:r>
    </w:p>
    <w:p w14:paraId="1FFF53D4" w14:textId="77777777" w:rsidR="000E2167" w:rsidRPr="00C716FA" w:rsidRDefault="000E216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0E2167" w:rsidRPr="00C716FA" w14:paraId="23601938" w14:textId="77777777" w:rsidTr="0015244F">
        <w:tc>
          <w:tcPr>
            <w:tcW w:w="10106" w:type="dxa"/>
          </w:tcPr>
          <w:p w14:paraId="213FB06D" w14:textId="6071982C" w:rsidR="000E2167" w:rsidRPr="00934FB7" w:rsidRDefault="00A073DE" w:rsidP="00DB677D">
            <w:pPr>
              <w:spacing w:line="480" w:lineRule="auto"/>
              <w:jc w:val="left"/>
              <w:rPr>
                <w:rFonts w:ascii="Arial" w:hAnsi="Arial" w:cs="Arial"/>
                <w:sz w:val="20"/>
                <w:szCs w:val="20"/>
              </w:rPr>
            </w:pPr>
            <w:proofErr w:type="spellStart"/>
            <w:ins w:id="1" w:author="Louis Othen" w:date="2021-09-23T22:51:00Z">
              <w:r>
                <w:rPr>
                  <w:rFonts w:ascii="Arial" w:hAnsi="Arial" w:cs="Arial"/>
                  <w:sz w:val="20"/>
                  <w:szCs w:val="20"/>
                </w:rPr>
                <w:t>Im</w:t>
              </w:r>
              <w:proofErr w:type="spellEnd"/>
              <w:r>
                <w:rPr>
                  <w:rFonts w:ascii="Arial" w:hAnsi="Arial" w:cs="Arial"/>
                  <w:sz w:val="20"/>
                  <w:szCs w:val="20"/>
                </w:rPr>
                <w:t xml:space="preserve"> not sure what review question I am </w:t>
              </w:r>
            </w:ins>
            <w:ins w:id="2" w:author="Louis Othen" w:date="2021-09-23T22:54:00Z">
              <w:r w:rsidR="00A36BFD">
                <w:rPr>
                  <w:rFonts w:ascii="Arial" w:hAnsi="Arial" w:cs="Arial"/>
                  <w:sz w:val="20"/>
                  <w:szCs w:val="20"/>
                </w:rPr>
                <w:t>expected</w:t>
              </w:r>
            </w:ins>
            <w:ins w:id="3" w:author="Louis Othen" w:date="2021-09-23T22:51:00Z">
              <w:r>
                <w:rPr>
                  <w:rFonts w:ascii="Arial" w:hAnsi="Arial" w:cs="Arial"/>
                  <w:sz w:val="20"/>
                  <w:szCs w:val="20"/>
                </w:rPr>
                <w:t xml:space="preserve"> to ask of this text</w:t>
              </w:r>
              <w:r w:rsidR="00AF4BCB">
                <w:rPr>
                  <w:rFonts w:ascii="Arial" w:hAnsi="Arial" w:cs="Arial"/>
                  <w:sz w:val="20"/>
                  <w:szCs w:val="20"/>
                </w:rPr>
                <w:t xml:space="preserve">. </w:t>
              </w:r>
              <w:proofErr w:type="gramStart"/>
              <w:r w:rsidR="00AF4BCB">
                <w:rPr>
                  <w:rFonts w:ascii="Arial" w:hAnsi="Arial" w:cs="Arial"/>
                  <w:sz w:val="20"/>
                  <w:szCs w:val="20"/>
                </w:rPr>
                <w:t>However</w:t>
              </w:r>
              <w:proofErr w:type="gramEnd"/>
              <w:r w:rsidR="00AF4BCB">
                <w:rPr>
                  <w:rFonts w:ascii="Arial" w:hAnsi="Arial" w:cs="Arial"/>
                  <w:sz w:val="20"/>
                  <w:szCs w:val="20"/>
                </w:rPr>
                <w:t xml:space="preserve"> if I were to fabricate one, I would say </w:t>
              </w:r>
            </w:ins>
            <w:ins w:id="4" w:author="Louis Othen" w:date="2021-09-23T22:52:00Z">
              <w:r w:rsidR="00285B99">
                <w:rPr>
                  <w:rFonts w:ascii="Arial" w:hAnsi="Arial" w:cs="Arial"/>
                  <w:sz w:val="20"/>
                  <w:szCs w:val="20"/>
                </w:rPr>
                <w:t xml:space="preserve">“how do young people use </w:t>
              </w:r>
              <w:r w:rsidR="00CD6659">
                <w:rPr>
                  <w:rFonts w:ascii="Arial" w:hAnsi="Arial" w:cs="Arial"/>
                  <w:sz w:val="20"/>
                  <w:szCs w:val="20"/>
                </w:rPr>
                <w:t>drawing methods”?</w:t>
              </w:r>
            </w:ins>
          </w:p>
        </w:tc>
      </w:tr>
    </w:tbl>
    <w:p w14:paraId="38B44818" w14:textId="77777777" w:rsidR="000E2167" w:rsidRPr="00C716FA" w:rsidRDefault="000E2167" w:rsidP="00DB677D">
      <w:pPr>
        <w:spacing w:line="480" w:lineRule="auto"/>
        <w:jc w:val="left"/>
        <w:rPr>
          <w:rFonts w:ascii="Arial" w:hAnsi="Arial" w:cs="Arial"/>
          <w:sz w:val="20"/>
          <w:szCs w:val="20"/>
        </w:rPr>
      </w:pPr>
    </w:p>
    <w:p w14:paraId="773E96E2" w14:textId="77777777" w:rsidR="00E028C6" w:rsidRPr="00C716FA" w:rsidRDefault="000E2167" w:rsidP="00DB677D">
      <w:pPr>
        <w:spacing w:line="480" w:lineRule="auto"/>
        <w:jc w:val="left"/>
        <w:rPr>
          <w:rFonts w:ascii="Arial" w:hAnsi="Arial" w:cs="Arial"/>
          <w:sz w:val="20"/>
          <w:szCs w:val="20"/>
        </w:rPr>
      </w:pPr>
      <w:r w:rsidRPr="00C716FA">
        <w:rPr>
          <w:rFonts w:ascii="Arial" w:hAnsi="Arial" w:cs="Arial"/>
          <w:b/>
          <w:bCs/>
          <w:sz w:val="20"/>
          <w:szCs w:val="20"/>
        </w:rPr>
        <w:t>2</w:t>
      </w:r>
      <w:r w:rsidR="00761B64">
        <w:rPr>
          <w:rFonts w:ascii="Arial" w:hAnsi="Arial" w:cs="Arial"/>
          <w:b/>
          <w:bCs/>
          <w:sz w:val="20"/>
          <w:szCs w:val="20"/>
        </w:rPr>
        <w:t>.</w:t>
      </w:r>
      <w:r w:rsidRPr="00C716FA">
        <w:rPr>
          <w:rFonts w:ascii="Arial" w:hAnsi="Arial" w:cs="Arial"/>
          <w:b/>
          <w:bCs/>
          <w:sz w:val="20"/>
          <w:szCs w:val="20"/>
        </w:rPr>
        <w:tab/>
        <w:t>How and why are the authors making this contribution?</w:t>
      </w:r>
    </w:p>
    <w:p w14:paraId="372F57F5" w14:textId="77777777" w:rsidR="000E2167" w:rsidRPr="00C716FA" w:rsidRDefault="000E2167" w:rsidP="00DB677D">
      <w:pPr>
        <w:spacing w:line="480" w:lineRule="auto"/>
        <w:jc w:val="left"/>
        <w:rPr>
          <w:rFonts w:ascii="Arial" w:hAnsi="Arial" w:cs="Arial"/>
          <w:sz w:val="20"/>
          <w:szCs w:val="20"/>
        </w:rPr>
      </w:pPr>
    </w:p>
    <w:p w14:paraId="2E4E3596" w14:textId="66B2D3FE" w:rsidR="000E2167" w:rsidRPr="00C716FA" w:rsidRDefault="000E2167" w:rsidP="00DB677D">
      <w:pPr>
        <w:spacing w:line="480" w:lineRule="auto"/>
        <w:ind w:left="360" w:hanging="360"/>
        <w:jc w:val="left"/>
        <w:rPr>
          <w:rFonts w:ascii="Arial" w:hAnsi="Arial" w:cs="Arial"/>
          <w:sz w:val="20"/>
          <w:szCs w:val="20"/>
        </w:rPr>
      </w:pPr>
      <w:r w:rsidRPr="00C716FA">
        <w:rPr>
          <w:rFonts w:ascii="Arial" w:hAnsi="Arial" w:cs="Arial"/>
          <w:sz w:val="20"/>
          <w:szCs w:val="20"/>
        </w:rPr>
        <w:t>a</w:t>
      </w:r>
      <w:r w:rsidR="002F3AAB">
        <w:rPr>
          <w:rFonts w:ascii="Arial" w:hAnsi="Arial" w:cs="Arial"/>
          <w:sz w:val="20"/>
          <w:szCs w:val="20"/>
        </w:rPr>
        <w:t xml:space="preserve">) </w:t>
      </w:r>
      <w:r w:rsidRPr="00C716FA">
        <w:rPr>
          <w:rFonts w:ascii="Arial" w:hAnsi="Arial" w:cs="Arial"/>
          <w:sz w:val="20"/>
          <w:szCs w:val="20"/>
        </w:rPr>
        <w:t>What type of literature is this</w:t>
      </w:r>
      <w:r w:rsidR="002F3AAB">
        <w:rPr>
          <w:rFonts w:ascii="Arial" w:hAnsi="Arial" w:cs="Arial"/>
          <w:sz w:val="20"/>
          <w:szCs w:val="20"/>
        </w:rPr>
        <w:t>?</w:t>
      </w:r>
      <w:r w:rsidRPr="00C716FA">
        <w:rPr>
          <w:rFonts w:ascii="Arial" w:hAnsi="Arial" w:cs="Arial"/>
          <w:sz w:val="20"/>
          <w:szCs w:val="20"/>
        </w:rPr>
        <w:t xml:space="preserve"> (</w:t>
      </w:r>
      <w:r w:rsidR="002F3AAB">
        <w:rPr>
          <w:rFonts w:ascii="Arial" w:hAnsi="Arial" w:cs="Arial"/>
          <w:sz w:val="20"/>
          <w:szCs w:val="20"/>
        </w:rPr>
        <w:t>E</w:t>
      </w:r>
      <w:r w:rsidRPr="00C716FA">
        <w:rPr>
          <w:rFonts w:ascii="Arial" w:hAnsi="Arial" w:cs="Arial"/>
          <w:sz w:val="20"/>
          <w:szCs w:val="20"/>
        </w:rPr>
        <w:t>.g.</w:t>
      </w:r>
      <w:r w:rsidR="002B5C96">
        <w:rPr>
          <w:rFonts w:ascii="Arial" w:hAnsi="Arial" w:cs="Arial"/>
          <w:sz w:val="20"/>
          <w:szCs w:val="20"/>
        </w:rPr>
        <w:t>:</w:t>
      </w:r>
      <w:r w:rsidRPr="00C716FA">
        <w:rPr>
          <w:rFonts w:ascii="Arial" w:hAnsi="Arial" w:cs="Arial"/>
          <w:sz w:val="20"/>
          <w:szCs w:val="20"/>
        </w:rPr>
        <w:t xml:space="preserve"> Theoretical, research, practice, policy? Are there links with other types of literature?)</w:t>
      </w:r>
    </w:p>
    <w:p w14:paraId="096A7E55" w14:textId="77777777" w:rsidR="000E2167" w:rsidRPr="00C716FA" w:rsidRDefault="000E216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0E2167" w:rsidRPr="00C716FA" w14:paraId="3FBD912E" w14:textId="77777777" w:rsidTr="0015244F">
        <w:tc>
          <w:tcPr>
            <w:tcW w:w="10106" w:type="dxa"/>
          </w:tcPr>
          <w:p w14:paraId="557D3741" w14:textId="56913F5B" w:rsidR="000E2167" w:rsidRPr="00934FB7" w:rsidRDefault="009344D4" w:rsidP="00DB677D">
            <w:pPr>
              <w:spacing w:line="480" w:lineRule="auto"/>
              <w:jc w:val="left"/>
              <w:rPr>
                <w:rFonts w:ascii="Arial" w:hAnsi="Arial" w:cs="Arial"/>
                <w:sz w:val="20"/>
                <w:szCs w:val="20"/>
              </w:rPr>
            </w:pPr>
            <w:ins w:id="5" w:author="Louis Othen" w:date="2021-09-23T22:55:00Z">
              <w:r>
                <w:rPr>
                  <w:rFonts w:ascii="Arial" w:hAnsi="Arial" w:cs="Arial"/>
                  <w:sz w:val="20"/>
                  <w:szCs w:val="20"/>
                </w:rPr>
                <w:t xml:space="preserve">This appears to be of research </w:t>
              </w:r>
            </w:ins>
            <w:ins w:id="6" w:author="Louis Othen" w:date="2021-09-23T22:57:00Z">
              <w:r w:rsidR="00DF3DBE">
                <w:rPr>
                  <w:rFonts w:ascii="Arial" w:hAnsi="Arial" w:cs="Arial"/>
                  <w:sz w:val="20"/>
                  <w:szCs w:val="20"/>
                </w:rPr>
                <w:t>literature</w:t>
              </w:r>
            </w:ins>
            <w:ins w:id="7" w:author="Louis Othen" w:date="2021-09-23T22:55:00Z">
              <w:r>
                <w:rPr>
                  <w:rFonts w:ascii="Arial" w:hAnsi="Arial" w:cs="Arial"/>
                  <w:sz w:val="20"/>
                  <w:szCs w:val="20"/>
                </w:rPr>
                <w:t xml:space="preserve"> due to the following </w:t>
              </w:r>
              <w:r w:rsidR="00D21C4F">
                <w:rPr>
                  <w:rFonts w:ascii="Arial" w:hAnsi="Arial" w:cs="Arial"/>
                  <w:sz w:val="20"/>
                  <w:szCs w:val="20"/>
                </w:rPr>
                <w:t xml:space="preserve">observations: a) applies 3 drawing based methods against a set of young people </w:t>
              </w:r>
              <w:r w:rsidR="006C1A38">
                <w:rPr>
                  <w:rFonts w:ascii="Arial" w:hAnsi="Arial" w:cs="Arial"/>
                  <w:sz w:val="20"/>
                  <w:szCs w:val="20"/>
                </w:rPr>
                <w:t xml:space="preserve">as part of a study. B) </w:t>
              </w:r>
            </w:ins>
            <w:ins w:id="8" w:author="Louis Othen" w:date="2021-09-23T22:56:00Z">
              <w:r w:rsidR="006C1A38">
                <w:rPr>
                  <w:rFonts w:ascii="Arial" w:hAnsi="Arial" w:cs="Arial"/>
                  <w:sz w:val="20"/>
                  <w:szCs w:val="20"/>
                </w:rPr>
                <w:t xml:space="preserve">quotes two separate studies used in this research paper. C) </w:t>
              </w:r>
            </w:ins>
          </w:p>
        </w:tc>
      </w:tr>
    </w:tbl>
    <w:p w14:paraId="66776002" w14:textId="77777777" w:rsidR="000E2167" w:rsidRPr="00C716FA" w:rsidRDefault="000E2167" w:rsidP="00DB677D">
      <w:pPr>
        <w:pStyle w:val="Default"/>
        <w:spacing w:line="480" w:lineRule="auto"/>
        <w:rPr>
          <w:rFonts w:ascii="Arial" w:hAnsi="Arial" w:cs="Arial"/>
          <w:sz w:val="20"/>
          <w:szCs w:val="20"/>
        </w:rPr>
      </w:pPr>
    </w:p>
    <w:p w14:paraId="0CAB25D0" w14:textId="487C8180"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b</w:t>
      </w:r>
      <w:r w:rsidR="009767B8">
        <w:rPr>
          <w:rFonts w:ascii="Arial" w:hAnsi="Arial" w:cs="Arial"/>
          <w:sz w:val="20"/>
          <w:szCs w:val="20"/>
        </w:rPr>
        <w:t xml:space="preserve">) </w:t>
      </w:r>
      <w:r w:rsidR="000E2167" w:rsidRPr="00C716FA">
        <w:rPr>
          <w:rFonts w:ascii="Arial" w:hAnsi="Arial" w:cs="Arial"/>
          <w:sz w:val="20"/>
          <w:szCs w:val="20"/>
        </w:rPr>
        <w:t>How clear is it which intellectual project the authors are undertaking? (</w:t>
      </w:r>
      <w:r w:rsidR="009767B8">
        <w:rPr>
          <w:rFonts w:ascii="Arial" w:hAnsi="Arial" w:cs="Arial"/>
          <w:sz w:val="20"/>
          <w:szCs w:val="20"/>
        </w:rPr>
        <w:t>E</w:t>
      </w:r>
      <w:r w:rsidR="000E2167" w:rsidRPr="00C716FA">
        <w:rPr>
          <w:rFonts w:ascii="Arial" w:hAnsi="Arial" w:cs="Arial"/>
          <w:sz w:val="20"/>
          <w:szCs w:val="20"/>
        </w:rPr>
        <w:t xml:space="preserve">.g., </w:t>
      </w:r>
      <w:r w:rsidR="009767B8">
        <w:rPr>
          <w:rFonts w:ascii="Arial" w:hAnsi="Arial" w:cs="Arial"/>
          <w:sz w:val="20"/>
          <w:szCs w:val="20"/>
        </w:rPr>
        <w:t>k</w:t>
      </w:r>
      <w:r w:rsidR="000E2167" w:rsidRPr="00C716FA">
        <w:rPr>
          <w:rFonts w:ascii="Arial" w:hAnsi="Arial" w:cs="Arial"/>
          <w:sz w:val="20"/>
          <w:szCs w:val="20"/>
        </w:rPr>
        <w:t>nowledge-for-understanding, knowledge-for-critical evaluation, k</w:t>
      </w:r>
      <w:r w:rsidRPr="00C716FA">
        <w:rPr>
          <w:rFonts w:ascii="Arial" w:hAnsi="Arial" w:cs="Arial"/>
          <w:sz w:val="20"/>
          <w:szCs w:val="20"/>
        </w:rPr>
        <w:t>nowledge-for-action, training?)</w:t>
      </w:r>
    </w:p>
    <w:p w14:paraId="1CD6646C"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477748FC" w14:textId="77777777" w:rsidTr="0015244F">
        <w:tc>
          <w:tcPr>
            <w:tcW w:w="10106" w:type="dxa"/>
          </w:tcPr>
          <w:p w14:paraId="67D73E20" w14:textId="26F7D36E" w:rsidR="00C404FC" w:rsidRPr="00934FB7" w:rsidRDefault="00FB7E0E" w:rsidP="00DB677D">
            <w:pPr>
              <w:spacing w:line="480" w:lineRule="auto"/>
              <w:jc w:val="left"/>
              <w:rPr>
                <w:rFonts w:ascii="Arial" w:hAnsi="Arial" w:cs="Arial"/>
                <w:sz w:val="20"/>
                <w:szCs w:val="20"/>
              </w:rPr>
            </w:pPr>
            <w:ins w:id="9" w:author="Louis Othen" w:date="2021-09-23T22:59:00Z">
              <w:r>
                <w:rPr>
                  <w:rFonts w:ascii="Arial" w:hAnsi="Arial" w:cs="Arial"/>
                  <w:sz w:val="20"/>
                  <w:szCs w:val="20"/>
                </w:rPr>
                <w:t xml:space="preserve">Knowledge for understanding - </w:t>
              </w:r>
            </w:ins>
            <w:ins w:id="10" w:author="Louis Othen" w:date="2021-09-23T22:57:00Z">
              <w:r w:rsidR="002D3F75">
                <w:rPr>
                  <w:rFonts w:ascii="Arial" w:hAnsi="Arial" w:cs="Arial"/>
                  <w:sz w:val="20"/>
                  <w:szCs w:val="20"/>
                </w:rPr>
                <w:t xml:space="preserve">It appears as author aims to use this study, as a way to </w:t>
              </w:r>
            </w:ins>
            <w:ins w:id="11" w:author="Louis Othen" w:date="2021-09-23T22:58:00Z">
              <w:r w:rsidR="002D3F75">
                <w:rPr>
                  <w:rFonts w:ascii="Arial" w:hAnsi="Arial" w:cs="Arial"/>
                  <w:sz w:val="20"/>
                  <w:szCs w:val="20"/>
                </w:rPr>
                <w:t xml:space="preserve">learn more about how </w:t>
              </w:r>
              <w:r w:rsidR="00361D66">
                <w:rPr>
                  <w:rFonts w:ascii="Arial" w:hAnsi="Arial" w:cs="Arial"/>
                  <w:sz w:val="20"/>
                  <w:szCs w:val="20"/>
                </w:rPr>
                <w:t xml:space="preserve">young people, within an interview environment can use drawings as a way to communicate how they have </w:t>
              </w:r>
            </w:ins>
            <w:ins w:id="12" w:author="Louis Othen" w:date="2021-09-23T23:00:00Z">
              <w:r w:rsidR="00777983">
                <w:rPr>
                  <w:rFonts w:ascii="Arial" w:hAnsi="Arial" w:cs="Arial"/>
                  <w:sz w:val="20"/>
                  <w:szCs w:val="20"/>
                </w:rPr>
                <w:t>interpreted</w:t>
              </w:r>
            </w:ins>
            <w:ins w:id="13" w:author="Louis Othen" w:date="2021-09-23T22:58:00Z">
              <w:r w:rsidR="00361D66">
                <w:rPr>
                  <w:rFonts w:ascii="Arial" w:hAnsi="Arial" w:cs="Arial"/>
                  <w:sz w:val="20"/>
                  <w:szCs w:val="20"/>
                </w:rPr>
                <w:t xml:space="preserve"> a </w:t>
              </w:r>
              <w:r w:rsidR="00780742">
                <w:rPr>
                  <w:rFonts w:ascii="Arial" w:hAnsi="Arial" w:cs="Arial"/>
                  <w:sz w:val="20"/>
                  <w:szCs w:val="20"/>
                </w:rPr>
                <w:t>question that has been presented to them</w:t>
              </w:r>
            </w:ins>
            <w:ins w:id="14" w:author="Louis Othen" w:date="2021-09-23T23:00:00Z">
              <w:r w:rsidR="00777983">
                <w:rPr>
                  <w:rFonts w:ascii="Arial" w:hAnsi="Arial" w:cs="Arial"/>
                  <w:sz w:val="20"/>
                  <w:szCs w:val="20"/>
                </w:rPr>
                <w:t xml:space="preserve">, as an alternative way of showing they understand the question asked of them in a visual way , when </w:t>
              </w:r>
              <w:r w:rsidR="00233005">
                <w:rPr>
                  <w:rFonts w:ascii="Arial" w:hAnsi="Arial" w:cs="Arial"/>
                  <w:sz w:val="20"/>
                  <w:szCs w:val="20"/>
                </w:rPr>
                <w:t xml:space="preserve">interpreting in words, </w:t>
              </w:r>
            </w:ins>
            <w:ins w:id="15" w:author="Louis Othen" w:date="2021-09-23T23:01:00Z">
              <w:r w:rsidR="00233005">
                <w:rPr>
                  <w:rFonts w:ascii="Arial" w:hAnsi="Arial" w:cs="Arial"/>
                  <w:sz w:val="20"/>
                  <w:szCs w:val="20"/>
                </w:rPr>
                <w:t xml:space="preserve">may not always be feasible or even </w:t>
              </w:r>
              <w:r w:rsidR="00233005">
                <w:rPr>
                  <w:rFonts w:ascii="Arial" w:hAnsi="Arial" w:cs="Arial"/>
                  <w:sz w:val="20"/>
                  <w:szCs w:val="20"/>
                </w:rPr>
                <w:lastRenderedPageBreak/>
                <w:t>possible.</w:t>
              </w:r>
            </w:ins>
            <w:ins w:id="16" w:author="Louis Othen" w:date="2021-09-23T22:58:00Z">
              <w:r w:rsidR="00780742">
                <w:rPr>
                  <w:rFonts w:ascii="Arial" w:hAnsi="Arial" w:cs="Arial"/>
                  <w:sz w:val="20"/>
                  <w:szCs w:val="20"/>
                </w:rPr>
                <w:t>.</w:t>
              </w:r>
            </w:ins>
            <w:ins w:id="17" w:author="Louis Othen" w:date="2021-09-23T22:59:00Z">
              <w:r>
                <w:rPr>
                  <w:rFonts w:ascii="Arial" w:hAnsi="Arial" w:cs="Arial"/>
                  <w:sz w:val="20"/>
                  <w:szCs w:val="20"/>
                </w:rPr>
                <w:t xml:space="preserve"> This article attempts to compare the different method used with the young </w:t>
              </w:r>
            </w:ins>
            <w:ins w:id="18" w:author="Louis Othen" w:date="2021-09-23T23:01:00Z">
              <w:r w:rsidR="00233005">
                <w:rPr>
                  <w:rFonts w:ascii="Arial" w:hAnsi="Arial" w:cs="Arial"/>
                  <w:sz w:val="20"/>
                  <w:szCs w:val="20"/>
                </w:rPr>
                <w:t>people and</w:t>
              </w:r>
            </w:ins>
            <w:ins w:id="19" w:author="Louis Othen" w:date="2021-09-23T22:59:00Z">
              <w:r>
                <w:rPr>
                  <w:rFonts w:ascii="Arial" w:hAnsi="Arial" w:cs="Arial"/>
                  <w:sz w:val="20"/>
                  <w:szCs w:val="20"/>
                </w:rPr>
                <w:t xml:space="preserve"> attempts to see the benefits and drawbacks with each different </w:t>
              </w:r>
            </w:ins>
            <w:ins w:id="20" w:author="Louis Othen" w:date="2021-09-23T23:00:00Z">
              <w:r>
                <w:rPr>
                  <w:rFonts w:ascii="Arial" w:hAnsi="Arial" w:cs="Arial"/>
                  <w:sz w:val="20"/>
                  <w:szCs w:val="20"/>
                </w:rPr>
                <w:t>technique used.</w:t>
              </w:r>
            </w:ins>
          </w:p>
        </w:tc>
      </w:tr>
    </w:tbl>
    <w:p w14:paraId="4637D2F3" w14:textId="77777777" w:rsidR="00C716FA" w:rsidRPr="00C716FA" w:rsidRDefault="00C716FA" w:rsidP="00DB677D">
      <w:pPr>
        <w:pStyle w:val="Default"/>
        <w:spacing w:line="480" w:lineRule="auto"/>
        <w:rPr>
          <w:rFonts w:ascii="Arial" w:hAnsi="Arial" w:cs="Arial"/>
          <w:sz w:val="20"/>
          <w:szCs w:val="20"/>
        </w:rPr>
      </w:pPr>
    </w:p>
    <w:p w14:paraId="66A4813A" w14:textId="03796F6D"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c</w:t>
      </w:r>
      <w:r w:rsidR="00871E81">
        <w:rPr>
          <w:rFonts w:ascii="Arial" w:hAnsi="Arial" w:cs="Arial"/>
          <w:sz w:val="20"/>
          <w:szCs w:val="20"/>
        </w:rPr>
        <w:t xml:space="preserve">) </w:t>
      </w:r>
      <w:r w:rsidR="000E2167" w:rsidRPr="00C716FA">
        <w:rPr>
          <w:rFonts w:ascii="Arial" w:hAnsi="Arial" w:cs="Arial"/>
          <w:sz w:val="20"/>
          <w:szCs w:val="20"/>
        </w:rPr>
        <w:t>How is the intellectual project reflected in the authors’ mode of working? (</w:t>
      </w:r>
      <w:r w:rsidR="00871E81">
        <w:rPr>
          <w:rFonts w:ascii="Arial" w:hAnsi="Arial" w:cs="Arial"/>
          <w:sz w:val="20"/>
          <w:szCs w:val="20"/>
        </w:rPr>
        <w:t>E</w:t>
      </w:r>
      <w:r w:rsidR="000E2167" w:rsidRPr="00C716FA">
        <w:rPr>
          <w:rFonts w:ascii="Arial" w:hAnsi="Arial" w:cs="Arial"/>
          <w:sz w:val="20"/>
          <w:szCs w:val="20"/>
        </w:rPr>
        <w:t>.g.</w:t>
      </w:r>
      <w:r w:rsidR="00871E81">
        <w:rPr>
          <w:rFonts w:ascii="Arial" w:hAnsi="Arial" w:cs="Arial"/>
          <w:sz w:val="20"/>
          <w:szCs w:val="20"/>
        </w:rPr>
        <w:t>:</w:t>
      </w:r>
      <w:r w:rsidR="000E2167" w:rsidRPr="00C716FA">
        <w:rPr>
          <w:rFonts w:ascii="Arial" w:hAnsi="Arial" w:cs="Arial"/>
          <w:sz w:val="20"/>
          <w:szCs w:val="20"/>
        </w:rPr>
        <w:t xml:space="preserve"> A social science or a practical orientation? Choice of methodology and methods? An interest in understan</w:t>
      </w:r>
      <w:r w:rsidRPr="00C716FA">
        <w:rPr>
          <w:rFonts w:ascii="Arial" w:hAnsi="Arial" w:cs="Arial"/>
          <w:sz w:val="20"/>
          <w:szCs w:val="20"/>
        </w:rPr>
        <w:t>ding or in improving practice?)</w:t>
      </w:r>
    </w:p>
    <w:p w14:paraId="4FFE7CD0"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39DF8F50" w14:textId="77777777" w:rsidTr="0015244F">
        <w:tc>
          <w:tcPr>
            <w:tcW w:w="10106" w:type="dxa"/>
          </w:tcPr>
          <w:p w14:paraId="7107233B" w14:textId="4FBFB445" w:rsidR="00C404FC" w:rsidRPr="00934FB7" w:rsidRDefault="00E73A22" w:rsidP="00DB677D">
            <w:pPr>
              <w:spacing w:line="480" w:lineRule="auto"/>
              <w:jc w:val="left"/>
              <w:rPr>
                <w:rFonts w:ascii="Arial" w:hAnsi="Arial" w:cs="Arial"/>
                <w:sz w:val="20"/>
                <w:szCs w:val="20"/>
              </w:rPr>
            </w:pPr>
            <w:ins w:id="21" w:author="Louis Othen" w:date="2021-09-23T23:02:00Z">
              <w:r>
                <w:rPr>
                  <w:rFonts w:ascii="Arial" w:hAnsi="Arial" w:cs="Arial"/>
                  <w:sz w:val="20"/>
                  <w:szCs w:val="20"/>
                </w:rPr>
                <w:t xml:space="preserve">The use of a </w:t>
              </w:r>
              <w:r w:rsidR="00BF1C1A">
                <w:rPr>
                  <w:rFonts w:ascii="Arial" w:hAnsi="Arial" w:cs="Arial"/>
                  <w:sz w:val="20"/>
                  <w:szCs w:val="20"/>
                </w:rPr>
                <w:t xml:space="preserve">qualitative data </w:t>
              </w:r>
              <w:proofErr w:type="gramStart"/>
              <w:r w:rsidR="00BF1C1A">
                <w:rPr>
                  <w:rFonts w:ascii="Arial" w:hAnsi="Arial" w:cs="Arial"/>
                  <w:sz w:val="20"/>
                  <w:szCs w:val="20"/>
                </w:rPr>
                <w:t>collection ,</w:t>
              </w:r>
              <w:proofErr w:type="gramEnd"/>
              <w:r w:rsidR="00BF1C1A">
                <w:rPr>
                  <w:rFonts w:ascii="Arial" w:hAnsi="Arial" w:cs="Arial"/>
                  <w:sz w:val="20"/>
                  <w:szCs w:val="20"/>
                </w:rPr>
                <w:t xml:space="preserve"> via the use of an interview </w:t>
              </w:r>
              <w:r w:rsidR="009D553F">
                <w:rPr>
                  <w:rFonts w:ascii="Arial" w:hAnsi="Arial" w:cs="Arial"/>
                  <w:sz w:val="20"/>
                  <w:szCs w:val="20"/>
                </w:rPr>
                <w:t>. Which I fee</w:t>
              </w:r>
            </w:ins>
            <w:ins w:id="22" w:author="Louis Othen" w:date="2021-09-23T23:03:00Z">
              <w:r w:rsidR="009D553F">
                <w:rPr>
                  <w:rFonts w:ascii="Arial" w:hAnsi="Arial" w:cs="Arial"/>
                  <w:sz w:val="20"/>
                  <w:szCs w:val="20"/>
                </w:rPr>
                <w:t xml:space="preserve">l </w:t>
              </w:r>
              <w:proofErr w:type="spellStart"/>
              <w:r w:rsidR="009D553F">
                <w:rPr>
                  <w:rFonts w:ascii="Arial" w:hAnsi="Arial" w:cs="Arial"/>
                  <w:sz w:val="20"/>
                  <w:szCs w:val="20"/>
                </w:rPr>
                <w:t>constists</w:t>
              </w:r>
              <w:proofErr w:type="spellEnd"/>
              <w:r w:rsidR="009D553F">
                <w:rPr>
                  <w:rFonts w:ascii="Arial" w:hAnsi="Arial" w:cs="Arial"/>
                  <w:sz w:val="20"/>
                  <w:szCs w:val="20"/>
                </w:rPr>
                <w:t xml:space="preserve"> of a practical orientation.</w:t>
              </w:r>
              <w:r w:rsidR="00C33F82">
                <w:rPr>
                  <w:rFonts w:ascii="Arial" w:hAnsi="Arial" w:cs="Arial"/>
                  <w:sz w:val="20"/>
                  <w:szCs w:val="20"/>
                </w:rPr>
                <w:t xml:space="preserve"> </w:t>
              </w:r>
              <w:proofErr w:type="spellStart"/>
              <w:r w:rsidR="00C33F82">
                <w:rPr>
                  <w:rFonts w:ascii="Arial" w:hAnsi="Arial" w:cs="Arial"/>
                  <w:sz w:val="20"/>
                  <w:szCs w:val="20"/>
                </w:rPr>
                <w:t>Beynd</w:t>
              </w:r>
              <w:proofErr w:type="spellEnd"/>
              <w:r w:rsidR="00C33F82">
                <w:rPr>
                  <w:rFonts w:ascii="Arial" w:hAnsi="Arial" w:cs="Arial"/>
                  <w:sz w:val="20"/>
                  <w:szCs w:val="20"/>
                </w:rPr>
                <w:t xml:space="preserve"> a standard interview, which use</w:t>
              </w:r>
              <w:r w:rsidR="00096BF7">
                <w:rPr>
                  <w:rFonts w:ascii="Arial" w:hAnsi="Arial" w:cs="Arial"/>
                  <w:sz w:val="20"/>
                  <w:szCs w:val="20"/>
                </w:rPr>
                <w:t xml:space="preserve">s </w:t>
              </w:r>
              <w:proofErr w:type="spellStart"/>
              <w:r w:rsidR="00096BF7">
                <w:rPr>
                  <w:rFonts w:ascii="Arial" w:hAnsi="Arial" w:cs="Arial"/>
                  <w:sz w:val="20"/>
                  <w:szCs w:val="20"/>
                </w:rPr>
                <w:t>viausal</w:t>
              </w:r>
              <w:proofErr w:type="spellEnd"/>
              <w:r w:rsidR="00096BF7">
                <w:rPr>
                  <w:rFonts w:ascii="Arial" w:hAnsi="Arial" w:cs="Arial"/>
                  <w:sz w:val="20"/>
                  <w:szCs w:val="20"/>
                </w:rPr>
                <w:t xml:space="preserve"> and arts based </w:t>
              </w:r>
              <w:proofErr w:type="gramStart"/>
              <w:r w:rsidR="00096BF7">
                <w:rPr>
                  <w:rFonts w:ascii="Arial" w:hAnsi="Arial" w:cs="Arial"/>
                  <w:sz w:val="20"/>
                  <w:szCs w:val="20"/>
                </w:rPr>
                <w:t>methods.</w:t>
              </w:r>
            </w:ins>
            <w:ins w:id="23" w:author="Louis Othen" w:date="2021-09-23T23:04:00Z">
              <w:r w:rsidR="00096BF7">
                <w:rPr>
                  <w:rFonts w:ascii="Arial" w:hAnsi="Arial" w:cs="Arial"/>
                  <w:sz w:val="20"/>
                  <w:szCs w:val="20"/>
                </w:rPr>
                <w:t>.</w:t>
              </w:r>
              <w:proofErr w:type="gramEnd"/>
              <w:r w:rsidR="00096BF7">
                <w:rPr>
                  <w:rFonts w:ascii="Arial" w:hAnsi="Arial" w:cs="Arial"/>
                  <w:sz w:val="20"/>
                  <w:szCs w:val="20"/>
                </w:rPr>
                <w:t xml:space="preserve"> To encourage thinking outside of the box.</w:t>
              </w:r>
              <w:r w:rsidR="0090337E">
                <w:rPr>
                  <w:rFonts w:ascii="Arial" w:hAnsi="Arial" w:cs="Arial"/>
                  <w:sz w:val="20"/>
                  <w:szCs w:val="20"/>
                </w:rPr>
                <w:t xml:space="preserve"> Using the self – </w:t>
              </w:r>
              <w:proofErr w:type="spellStart"/>
              <w:r w:rsidR="0090337E">
                <w:rPr>
                  <w:rFonts w:ascii="Arial" w:hAnsi="Arial" w:cs="Arial"/>
                  <w:sz w:val="20"/>
                  <w:szCs w:val="20"/>
                </w:rPr>
                <w:t>potriat</w:t>
              </w:r>
              <w:proofErr w:type="spellEnd"/>
              <w:r w:rsidR="0090337E">
                <w:rPr>
                  <w:rFonts w:ascii="Arial" w:hAnsi="Arial" w:cs="Arial"/>
                  <w:sz w:val="20"/>
                  <w:szCs w:val="20"/>
                </w:rPr>
                <w:t xml:space="preserve"> </w:t>
              </w:r>
              <w:proofErr w:type="gramStart"/>
              <w:r w:rsidR="0090337E">
                <w:rPr>
                  <w:rFonts w:ascii="Arial" w:hAnsi="Arial" w:cs="Arial"/>
                  <w:sz w:val="20"/>
                  <w:szCs w:val="20"/>
                </w:rPr>
                <w:t>technique,  which</w:t>
              </w:r>
              <w:proofErr w:type="gramEnd"/>
              <w:r w:rsidR="0090337E">
                <w:rPr>
                  <w:rFonts w:ascii="Arial" w:hAnsi="Arial" w:cs="Arial"/>
                  <w:sz w:val="20"/>
                  <w:szCs w:val="20"/>
                </w:rPr>
                <w:t xml:space="preserve"> is arts based. </w:t>
              </w:r>
              <w:proofErr w:type="gramStart"/>
              <w:r w:rsidR="0090337E">
                <w:rPr>
                  <w:rFonts w:ascii="Arial" w:hAnsi="Arial" w:cs="Arial"/>
                  <w:sz w:val="20"/>
                  <w:szCs w:val="20"/>
                </w:rPr>
                <w:t>Plus</w:t>
              </w:r>
              <w:proofErr w:type="gramEnd"/>
              <w:r w:rsidR="0090337E">
                <w:rPr>
                  <w:rFonts w:ascii="Arial" w:hAnsi="Arial" w:cs="Arial"/>
                  <w:sz w:val="20"/>
                  <w:szCs w:val="20"/>
                </w:rPr>
                <w:t xml:space="preserve"> the use od to graphic methods, which are </w:t>
              </w:r>
            </w:ins>
            <w:ins w:id="24" w:author="Louis Othen" w:date="2021-09-23T23:05:00Z">
              <w:r w:rsidR="008E5F89">
                <w:rPr>
                  <w:rFonts w:ascii="Arial" w:hAnsi="Arial" w:cs="Arial"/>
                  <w:sz w:val="20"/>
                  <w:szCs w:val="20"/>
                </w:rPr>
                <w:t>the relational map and timeline.</w:t>
              </w:r>
            </w:ins>
          </w:p>
        </w:tc>
      </w:tr>
    </w:tbl>
    <w:p w14:paraId="5089B3B9" w14:textId="77777777" w:rsidR="00C716FA" w:rsidRPr="00C716FA" w:rsidRDefault="00C716FA" w:rsidP="00DB677D">
      <w:pPr>
        <w:pStyle w:val="Default"/>
        <w:spacing w:line="480" w:lineRule="auto"/>
        <w:rPr>
          <w:rFonts w:ascii="Arial" w:hAnsi="Arial" w:cs="Arial"/>
          <w:sz w:val="20"/>
          <w:szCs w:val="20"/>
        </w:rPr>
      </w:pPr>
    </w:p>
    <w:p w14:paraId="4DC09ADF" w14:textId="0742B86E"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d</w:t>
      </w:r>
      <w:r w:rsidR="00052BDA">
        <w:rPr>
          <w:rFonts w:ascii="Arial" w:hAnsi="Arial" w:cs="Arial"/>
          <w:sz w:val="20"/>
          <w:szCs w:val="20"/>
        </w:rPr>
        <w:t xml:space="preserve">) </w:t>
      </w:r>
      <w:r w:rsidR="000E2167" w:rsidRPr="00C716FA">
        <w:rPr>
          <w:rFonts w:ascii="Arial" w:hAnsi="Arial" w:cs="Arial"/>
          <w:sz w:val="20"/>
          <w:szCs w:val="20"/>
        </w:rPr>
        <w:t>What value stance is adopted towards the practice or policy investigated? (</w:t>
      </w:r>
      <w:r w:rsidR="00052BDA">
        <w:rPr>
          <w:rFonts w:ascii="Arial" w:hAnsi="Arial" w:cs="Arial"/>
          <w:sz w:val="20"/>
          <w:szCs w:val="20"/>
        </w:rPr>
        <w:t>E</w:t>
      </w:r>
      <w:r w:rsidR="000E2167" w:rsidRPr="00C716FA">
        <w:rPr>
          <w:rFonts w:ascii="Arial" w:hAnsi="Arial" w:cs="Arial"/>
          <w:sz w:val="20"/>
          <w:szCs w:val="20"/>
        </w:rPr>
        <w:t>.g.</w:t>
      </w:r>
      <w:r w:rsidR="00052BDA">
        <w:rPr>
          <w:rFonts w:ascii="Arial" w:hAnsi="Arial" w:cs="Arial"/>
          <w:sz w:val="20"/>
          <w:szCs w:val="20"/>
        </w:rPr>
        <w:t>:</w:t>
      </w:r>
      <w:r w:rsidR="000E2167" w:rsidRPr="00C716FA">
        <w:rPr>
          <w:rFonts w:ascii="Arial" w:hAnsi="Arial" w:cs="Arial"/>
          <w:sz w:val="20"/>
          <w:szCs w:val="20"/>
        </w:rPr>
        <w:t xml:space="preserve"> Relatively impartial, critical, positive, unclear? What assumptions are made about the possibility of improvement? Whose practice or po</w:t>
      </w:r>
      <w:r w:rsidRPr="00C716FA">
        <w:rPr>
          <w:rFonts w:ascii="Arial" w:hAnsi="Arial" w:cs="Arial"/>
          <w:sz w:val="20"/>
          <w:szCs w:val="20"/>
        </w:rPr>
        <w:t>licy is the focus of interest?)</w:t>
      </w:r>
    </w:p>
    <w:p w14:paraId="71022E9B"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7F751010" w14:textId="77777777" w:rsidTr="0015244F">
        <w:tc>
          <w:tcPr>
            <w:tcW w:w="10106" w:type="dxa"/>
          </w:tcPr>
          <w:p w14:paraId="7BC2E917" w14:textId="1024C819" w:rsidR="00C404FC" w:rsidRPr="00934FB7" w:rsidRDefault="00A23331" w:rsidP="00DB677D">
            <w:pPr>
              <w:spacing w:line="480" w:lineRule="auto"/>
              <w:jc w:val="left"/>
              <w:rPr>
                <w:rFonts w:ascii="Arial" w:hAnsi="Arial" w:cs="Arial"/>
                <w:sz w:val="20"/>
                <w:szCs w:val="20"/>
              </w:rPr>
            </w:pPr>
            <w:proofErr w:type="gramStart"/>
            <w:ins w:id="25" w:author="Louis Othen" w:date="2021-09-23T23:06:00Z">
              <w:r>
                <w:rPr>
                  <w:rFonts w:ascii="Arial" w:hAnsi="Arial" w:cs="Arial"/>
                  <w:sz w:val="20"/>
                  <w:szCs w:val="20"/>
                </w:rPr>
                <w:t>Positive .</w:t>
              </w:r>
              <w:proofErr w:type="spellStart"/>
              <w:r w:rsidR="006725EA">
                <w:rPr>
                  <w:rFonts w:ascii="Arial" w:hAnsi="Arial" w:cs="Arial"/>
                  <w:sz w:val="20"/>
                  <w:szCs w:val="20"/>
                </w:rPr>
                <w:t>Visua</w:t>
              </w:r>
              <w:proofErr w:type="spellEnd"/>
              <w:proofErr w:type="gramEnd"/>
              <w:r w:rsidR="006725EA">
                <w:rPr>
                  <w:rFonts w:ascii="Arial" w:hAnsi="Arial" w:cs="Arial"/>
                  <w:sz w:val="20"/>
                  <w:szCs w:val="20"/>
                </w:rPr>
                <w:t xml:space="preserve"> l methods </w:t>
              </w:r>
              <w:r>
                <w:rPr>
                  <w:rFonts w:ascii="Arial" w:hAnsi="Arial" w:cs="Arial"/>
                  <w:sz w:val="20"/>
                  <w:szCs w:val="20"/>
                </w:rPr>
                <w:t xml:space="preserve">to be used in an interview to make the interview more </w:t>
              </w:r>
              <w:proofErr w:type="spellStart"/>
              <w:r>
                <w:rPr>
                  <w:rFonts w:ascii="Arial" w:hAnsi="Arial" w:cs="Arial"/>
                  <w:sz w:val="20"/>
                  <w:szCs w:val="20"/>
                </w:rPr>
                <w:t>concrert</w:t>
              </w:r>
              <w:proofErr w:type="spellEnd"/>
              <w:r w:rsidR="00264DA7">
                <w:rPr>
                  <w:rFonts w:ascii="Arial" w:hAnsi="Arial" w:cs="Arial"/>
                  <w:sz w:val="20"/>
                  <w:szCs w:val="20"/>
                </w:rPr>
                <w:t>.</w:t>
              </w:r>
            </w:ins>
            <w:ins w:id="26" w:author="Louis Othen" w:date="2021-09-23T23:07:00Z">
              <w:r w:rsidR="00264DA7">
                <w:rPr>
                  <w:rFonts w:ascii="Arial" w:hAnsi="Arial" w:cs="Arial"/>
                  <w:sz w:val="20"/>
                  <w:szCs w:val="20"/>
                </w:rPr>
                <w:t xml:space="preserve"> To improve upon current methods, by designing a </w:t>
              </w:r>
              <w:proofErr w:type="spellStart"/>
              <w:r w:rsidR="00264DA7">
                <w:rPr>
                  <w:rFonts w:ascii="Arial" w:hAnsi="Arial" w:cs="Arial"/>
                  <w:sz w:val="20"/>
                  <w:szCs w:val="20"/>
                </w:rPr>
                <w:t>parcipatory</w:t>
              </w:r>
              <w:proofErr w:type="spellEnd"/>
              <w:r w:rsidR="00264DA7">
                <w:rPr>
                  <w:rFonts w:ascii="Arial" w:hAnsi="Arial" w:cs="Arial"/>
                  <w:sz w:val="20"/>
                  <w:szCs w:val="20"/>
                </w:rPr>
                <w:t xml:space="preserve"> method</w:t>
              </w:r>
              <w:r w:rsidR="003C6EEF">
                <w:rPr>
                  <w:rFonts w:ascii="Arial" w:hAnsi="Arial" w:cs="Arial"/>
                  <w:sz w:val="20"/>
                  <w:szCs w:val="20"/>
                </w:rPr>
                <w:t xml:space="preserve"> to focus on the child own meaning behind </w:t>
              </w:r>
              <w:proofErr w:type="gramStart"/>
              <w:r w:rsidR="003C6EEF">
                <w:rPr>
                  <w:rFonts w:ascii="Arial" w:hAnsi="Arial" w:cs="Arial"/>
                  <w:sz w:val="20"/>
                  <w:szCs w:val="20"/>
                </w:rPr>
                <w:t>it ,</w:t>
              </w:r>
              <w:proofErr w:type="gramEnd"/>
              <w:r w:rsidR="003C6EEF">
                <w:rPr>
                  <w:rFonts w:ascii="Arial" w:hAnsi="Arial" w:cs="Arial"/>
                  <w:sz w:val="20"/>
                  <w:szCs w:val="20"/>
                </w:rPr>
                <w:t xml:space="preserve"> rather than the drawing itself.</w:t>
              </w:r>
              <w:r w:rsidR="00FA6ED4">
                <w:rPr>
                  <w:rFonts w:ascii="Arial" w:hAnsi="Arial" w:cs="Arial"/>
                  <w:sz w:val="20"/>
                  <w:szCs w:val="20"/>
                </w:rPr>
                <w:t xml:space="preserve"> To allow </w:t>
              </w:r>
            </w:ins>
            <w:ins w:id="27" w:author="Louis Othen" w:date="2021-09-23T23:08:00Z">
              <w:r w:rsidR="00FA6ED4">
                <w:rPr>
                  <w:rFonts w:ascii="Arial" w:hAnsi="Arial" w:cs="Arial"/>
                  <w:sz w:val="20"/>
                  <w:szCs w:val="20"/>
                </w:rPr>
                <w:t xml:space="preserve">as many </w:t>
              </w:r>
              <w:proofErr w:type="gramStart"/>
              <w:r w:rsidR="00FA6ED4">
                <w:rPr>
                  <w:rFonts w:ascii="Arial" w:hAnsi="Arial" w:cs="Arial"/>
                  <w:sz w:val="20"/>
                  <w:szCs w:val="20"/>
                </w:rPr>
                <w:t>children</w:t>
              </w:r>
              <w:proofErr w:type="gramEnd"/>
              <w:r w:rsidR="00FA6ED4">
                <w:rPr>
                  <w:rFonts w:ascii="Arial" w:hAnsi="Arial" w:cs="Arial"/>
                  <w:sz w:val="20"/>
                  <w:szCs w:val="20"/>
                </w:rPr>
                <w:t xml:space="preserve"> to participate, drawing upon their own perspective to gain a holistic view of ther</w:t>
              </w:r>
              <w:r w:rsidR="00F6734B">
                <w:rPr>
                  <w:rFonts w:ascii="Arial" w:hAnsi="Arial" w:cs="Arial"/>
                  <w:sz w:val="20"/>
                  <w:szCs w:val="20"/>
                </w:rPr>
                <w:t>e thoughts., and there needs.</w:t>
              </w:r>
            </w:ins>
          </w:p>
        </w:tc>
      </w:tr>
    </w:tbl>
    <w:p w14:paraId="48F627A1" w14:textId="77777777" w:rsidR="00C716FA" w:rsidRPr="00C716FA" w:rsidRDefault="00C716FA" w:rsidP="00DB677D">
      <w:pPr>
        <w:pStyle w:val="Default"/>
        <w:spacing w:line="480" w:lineRule="auto"/>
        <w:rPr>
          <w:rFonts w:ascii="Arial" w:hAnsi="Arial" w:cs="Arial"/>
          <w:sz w:val="20"/>
          <w:szCs w:val="20"/>
        </w:rPr>
      </w:pPr>
    </w:p>
    <w:p w14:paraId="265B2208" w14:textId="02BDC6FA"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e</w:t>
      </w:r>
      <w:r w:rsidR="00CF1CCB">
        <w:rPr>
          <w:rFonts w:ascii="Arial" w:hAnsi="Arial" w:cs="Arial"/>
          <w:sz w:val="20"/>
          <w:szCs w:val="20"/>
        </w:rPr>
        <w:t xml:space="preserve">) </w:t>
      </w:r>
      <w:r w:rsidR="000E2167" w:rsidRPr="00C716FA">
        <w:rPr>
          <w:rFonts w:ascii="Arial" w:hAnsi="Arial" w:cs="Arial"/>
          <w:sz w:val="20"/>
          <w:szCs w:val="20"/>
        </w:rPr>
        <w:t>How does the sort of intellectual project being undertaken affect the research questions addressed? (</w:t>
      </w:r>
      <w:r w:rsidR="00CF1CCB">
        <w:rPr>
          <w:rFonts w:ascii="Arial" w:hAnsi="Arial" w:cs="Arial"/>
          <w:sz w:val="20"/>
          <w:szCs w:val="20"/>
        </w:rPr>
        <w:t>E</w:t>
      </w:r>
      <w:r w:rsidR="000E2167" w:rsidRPr="00C716FA">
        <w:rPr>
          <w:rFonts w:ascii="Arial" w:hAnsi="Arial" w:cs="Arial"/>
          <w:sz w:val="20"/>
          <w:szCs w:val="20"/>
        </w:rPr>
        <w:t>.g.</w:t>
      </w:r>
      <w:r w:rsidR="00CF1CCB">
        <w:rPr>
          <w:rFonts w:ascii="Arial" w:hAnsi="Arial" w:cs="Arial"/>
          <w:sz w:val="20"/>
          <w:szCs w:val="20"/>
        </w:rPr>
        <w:t>:</w:t>
      </w:r>
      <w:r w:rsidR="000E2167" w:rsidRPr="00C716FA">
        <w:rPr>
          <w:rFonts w:ascii="Arial" w:hAnsi="Arial" w:cs="Arial"/>
          <w:sz w:val="20"/>
          <w:szCs w:val="20"/>
        </w:rPr>
        <w:t xml:space="preserve"> Investigation of what happens? What is wrong? How well a particular policy or i</w:t>
      </w:r>
      <w:r w:rsidRPr="00C716FA">
        <w:rPr>
          <w:rFonts w:ascii="Arial" w:hAnsi="Arial" w:cs="Arial"/>
          <w:sz w:val="20"/>
          <w:szCs w:val="20"/>
        </w:rPr>
        <w:t>ntervention works in practice?)</w:t>
      </w:r>
    </w:p>
    <w:p w14:paraId="11355EE2"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6E3CCD51" w14:textId="77777777" w:rsidTr="0015244F">
        <w:tc>
          <w:tcPr>
            <w:tcW w:w="10106" w:type="dxa"/>
          </w:tcPr>
          <w:p w14:paraId="4785ACA3" w14:textId="77777777" w:rsidR="00C404FC" w:rsidRPr="00934FB7" w:rsidRDefault="00C404FC" w:rsidP="00DB677D">
            <w:pPr>
              <w:spacing w:line="480" w:lineRule="auto"/>
              <w:jc w:val="left"/>
              <w:rPr>
                <w:rFonts w:ascii="Arial" w:hAnsi="Arial" w:cs="Arial"/>
                <w:sz w:val="20"/>
                <w:szCs w:val="20"/>
              </w:rPr>
            </w:pPr>
          </w:p>
        </w:tc>
      </w:tr>
    </w:tbl>
    <w:p w14:paraId="2D9D900B" w14:textId="77777777" w:rsidR="00C716FA" w:rsidRPr="00C716FA" w:rsidRDefault="00C716FA" w:rsidP="00DB677D">
      <w:pPr>
        <w:pStyle w:val="Default"/>
        <w:spacing w:line="480" w:lineRule="auto"/>
        <w:rPr>
          <w:rFonts w:ascii="Arial" w:hAnsi="Arial" w:cs="Arial"/>
          <w:sz w:val="20"/>
          <w:szCs w:val="20"/>
        </w:rPr>
      </w:pPr>
    </w:p>
    <w:p w14:paraId="10ABB3F7" w14:textId="24DF6E4A"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f</w:t>
      </w:r>
      <w:r w:rsidR="002C34D7">
        <w:rPr>
          <w:rFonts w:ascii="Arial" w:hAnsi="Arial" w:cs="Arial"/>
          <w:sz w:val="20"/>
          <w:szCs w:val="20"/>
        </w:rPr>
        <w:t xml:space="preserve">) </w:t>
      </w:r>
      <w:r w:rsidR="000E2167" w:rsidRPr="00C716FA">
        <w:rPr>
          <w:rFonts w:ascii="Arial" w:hAnsi="Arial" w:cs="Arial"/>
          <w:sz w:val="20"/>
          <w:szCs w:val="20"/>
        </w:rPr>
        <w:t>How does the sort of intellectual project being undertaken affect the place of theory? (</w:t>
      </w:r>
      <w:r w:rsidR="002C34D7">
        <w:rPr>
          <w:rFonts w:ascii="Arial" w:hAnsi="Arial" w:cs="Arial"/>
          <w:sz w:val="20"/>
          <w:szCs w:val="20"/>
        </w:rPr>
        <w:t>E</w:t>
      </w:r>
      <w:r w:rsidR="000E2167" w:rsidRPr="00C716FA">
        <w:rPr>
          <w:rFonts w:ascii="Arial" w:hAnsi="Arial" w:cs="Arial"/>
          <w:sz w:val="20"/>
          <w:szCs w:val="20"/>
        </w:rPr>
        <w:t>.g.</w:t>
      </w:r>
      <w:r w:rsidR="002C34D7">
        <w:rPr>
          <w:rFonts w:ascii="Arial" w:hAnsi="Arial" w:cs="Arial"/>
          <w:sz w:val="20"/>
          <w:szCs w:val="20"/>
        </w:rPr>
        <w:t>:</w:t>
      </w:r>
      <w:r w:rsidR="000E2167" w:rsidRPr="00C716FA">
        <w:rPr>
          <w:rFonts w:ascii="Arial" w:hAnsi="Arial" w:cs="Arial"/>
          <w:sz w:val="20"/>
          <w:szCs w:val="20"/>
        </w:rPr>
        <w:t xml:space="preserve"> Is the investigation informed by theory? Generating theory? Atheoretical? Developing social science</w:t>
      </w:r>
      <w:r w:rsidRPr="00C716FA">
        <w:rPr>
          <w:rFonts w:ascii="Arial" w:hAnsi="Arial" w:cs="Arial"/>
          <w:sz w:val="20"/>
          <w:szCs w:val="20"/>
        </w:rPr>
        <w:t xml:space="preserve"> theory or a practical theory?)</w:t>
      </w:r>
    </w:p>
    <w:p w14:paraId="2623C686"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6E64EF59" w14:textId="77777777" w:rsidTr="0015244F">
        <w:tc>
          <w:tcPr>
            <w:tcW w:w="10106" w:type="dxa"/>
          </w:tcPr>
          <w:p w14:paraId="4583DA92" w14:textId="77777777" w:rsidR="00C404FC" w:rsidRPr="00934FB7" w:rsidRDefault="00C404FC" w:rsidP="00DB677D">
            <w:pPr>
              <w:spacing w:line="480" w:lineRule="auto"/>
              <w:jc w:val="left"/>
              <w:rPr>
                <w:rFonts w:ascii="Arial" w:hAnsi="Arial" w:cs="Arial"/>
                <w:sz w:val="20"/>
                <w:szCs w:val="20"/>
              </w:rPr>
            </w:pPr>
          </w:p>
        </w:tc>
      </w:tr>
    </w:tbl>
    <w:p w14:paraId="313F2125" w14:textId="77777777" w:rsidR="00C716FA" w:rsidRPr="00C716FA" w:rsidRDefault="00C716FA" w:rsidP="00DB677D">
      <w:pPr>
        <w:pStyle w:val="Default"/>
        <w:spacing w:line="480" w:lineRule="auto"/>
        <w:rPr>
          <w:rFonts w:ascii="Arial" w:hAnsi="Arial" w:cs="Arial"/>
          <w:sz w:val="20"/>
          <w:szCs w:val="20"/>
        </w:rPr>
      </w:pPr>
    </w:p>
    <w:p w14:paraId="5DE74D00" w14:textId="44DCC6DE" w:rsidR="000E2167" w:rsidRPr="00C716FA" w:rsidRDefault="00C716FA" w:rsidP="00DB677D">
      <w:pPr>
        <w:spacing w:line="480" w:lineRule="auto"/>
        <w:ind w:left="360" w:hanging="340"/>
        <w:jc w:val="left"/>
        <w:rPr>
          <w:rFonts w:ascii="Arial" w:hAnsi="Arial" w:cs="Arial"/>
          <w:sz w:val="20"/>
          <w:szCs w:val="20"/>
        </w:rPr>
      </w:pPr>
      <w:r w:rsidRPr="00C716FA">
        <w:rPr>
          <w:rFonts w:ascii="Arial" w:hAnsi="Arial" w:cs="Arial"/>
          <w:sz w:val="20"/>
          <w:szCs w:val="20"/>
        </w:rPr>
        <w:lastRenderedPageBreak/>
        <w:t>g</w:t>
      </w:r>
      <w:r w:rsidR="00A254FA">
        <w:rPr>
          <w:rFonts w:ascii="Arial" w:hAnsi="Arial" w:cs="Arial"/>
          <w:sz w:val="20"/>
          <w:szCs w:val="20"/>
        </w:rPr>
        <w:t xml:space="preserve">) </w:t>
      </w:r>
      <w:r w:rsidR="000E2167" w:rsidRPr="00C716FA">
        <w:rPr>
          <w:rFonts w:ascii="Arial" w:hAnsi="Arial" w:cs="Arial"/>
          <w:sz w:val="20"/>
          <w:szCs w:val="20"/>
        </w:rPr>
        <w:t>How does the authors’ target audience affect the reporting of research? (</w:t>
      </w:r>
      <w:r w:rsidR="00A254FA">
        <w:rPr>
          <w:rFonts w:ascii="Arial" w:hAnsi="Arial" w:cs="Arial"/>
          <w:sz w:val="20"/>
          <w:szCs w:val="20"/>
        </w:rPr>
        <w:t>E</w:t>
      </w:r>
      <w:r w:rsidR="000E2167" w:rsidRPr="00C716FA">
        <w:rPr>
          <w:rFonts w:ascii="Arial" w:hAnsi="Arial" w:cs="Arial"/>
          <w:sz w:val="20"/>
          <w:szCs w:val="20"/>
        </w:rPr>
        <w:t>.g.</w:t>
      </w:r>
      <w:r w:rsidR="00A254FA">
        <w:rPr>
          <w:rFonts w:ascii="Arial" w:hAnsi="Arial" w:cs="Arial"/>
          <w:sz w:val="20"/>
          <w:szCs w:val="20"/>
        </w:rPr>
        <w:t>:</w:t>
      </w:r>
      <w:r w:rsidR="000E2167" w:rsidRPr="00C716FA">
        <w:rPr>
          <w:rFonts w:ascii="Arial" w:hAnsi="Arial" w:cs="Arial"/>
          <w:sz w:val="20"/>
          <w:szCs w:val="20"/>
        </w:rPr>
        <w:t xml:space="preserve"> Do the authors assume academic knowledge of methods? Cri</w:t>
      </w:r>
      <w:r w:rsidR="00D36338">
        <w:rPr>
          <w:rFonts w:ascii="Arial" w:hAnsi="Arial" w:cs="Arial"/>
          <w:sz w:val="20"/>
          <w:szCs w:val="20"/>
        </w:rPr>
        <w:t>ticize policy? Offer recommenda</w:t>
      </w:r>
      <w:r w:rsidR="000E2167" w:rsidRPr="00C716FA">
        <w:rPr>
          <w:rFonts w:ascii="Arial" w:hAnsi="Arial" w:cs="Arial"/>
          <w:sz w:val="20"/>
          <w:szCs w:val="20"/>
        </w:rPr>
        <w:t>tions for action?)</w:t>
      </w:r>
    </w:p>
    <w:p w14:paraId="0D81DA8F" w14:textId="77777777" w:rsidR="002A1BBA" w:rsidRPr="00C716F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2A1BBA" w:rsidRPr="00C716FA" w14:paraId="29296D6C" w14:textId="77777777" w:rsidTr="0015244F">
        <w:tc>
          <w:tcPr>
            <w:tcW w:w="10106" w:type="dxa"/>
          </w:tcPr>
          <w:p w14:paraId="49AA6675" w14:textId="77777777" w:rsidR="002A1BBA" w:rsidRPr="00934FB7" w:rsidRDefault="002A1BBA" w:rsidP="00DB677D">
            <w:pPr>
              <w:spacing w:line="480" w:lineRule="auto"/>
              <w:jc w:val="left"/>
              <w:rPr>
                <w:rFonts w:ascii="Arial" w:hAnsi="Arial" w:cs="Arial"/>
                <w:sz w:val="20"/>
                <w:szCs w:val="20"/>
              </w:rPr>
            </w:pPr>
          </w:p>
        </w:tc>
      </w:tr>
    </w:tbl>
    <w:p w14:paraId="355796AF" w14:textId="77777777" w:rsidR="00C404FC" w:rsidRPr="007B06A9" w:rsidRDefault="00C404FC" w:rsidP="00DB677D">
      <w:pPr>
        <w:spacing w:line="480" w:lineRule="auto"/>
        <w:jc w:val="left"/>
        <w:rPr>
          <w:rFonts w:ascii="Arial" w:hAnsi="Arial" w:cs="Arial"/>
          <w:bCs/>
          <w:sz w:val="20"/>
          <w:szCs w:val="20"/>
        </w:rPr>
      </w:pPr>
    </w:p>
    <w:p w14:paraId="7C3C983A" w14:textId="64C60E22" w:rsidR="007B06A9" w:rsidRPr="00F92A23" w:rsidRDefault="00955397" w:rsidP="00DB677D">
      <w:pPr>
        <w:spacing w:line="480" w:lineRule="auto"/>
        <w:jc w:val="left"/>
        <w:rPr>
          <w:rFonts w:ascii="Arial" w:hAnsi="Arial" w:cs="Arial"/>
          <w:bCs/>
          <w:sz w:val="20"/>
          <w:szCs w:val="20"/>
        </w:rPr>
      </w:pPr>
      <w:r>
        <w:rPr>
          <w:rFonts w:ascii="Arial" w:hAnsi="Arial" w:cs="Arial"/>
          <w:b/>
          <w:bCs/>
          <w:sz w:val="20"/>
          <w:szCs w:val="20"/>
        </w:rPr>
        <w:t>3</w:t>
      </w:r>
      <w:r w:rsidR="00761B64">
        <w:rPr>
          <w:rFonts w:ascii="Arial" w:hAnsi="Arial" w:cs="Arial"/>
          <w:b/>
          <w:bCs/>
          <w:sz w:val="20"/>
          <w:szCs w:val="20"/>
        </w:rPr>
        <w:t>.</w:t>
      </w:r>
      <w:r w:rsidR="00F22020">
        <w:rPr>
          <w:rFonts w:ascii="Arial" w:hAnsi="Arial" w:cs="Arial"/>
          <w:b/>
          <w:bCs/>
          <w:sz w:val="20"/>
          <w:szCs w:val="20"/>
        </w:rPr>
        <w:t xml:space="preserve"> </w:t>
      </w:r>
      <w:r w:rsidR="007B06A9" w:rsidRPr="00F92A23">
        <w:rPr>
          <w:rFonts w:ascii="Arial" w:hAnsi="Arial" w:cs="Arial"/>
          <w:b/>
          <w:bCs/>
          <w:sz w:val="20"/>
          <w:szCs w:val="20"/>
        </w:rPr>
        <w:t>What is being claimed that is relevant to answering my review question?</w:t>
      </w:r>
    </w:p>
    <w:p w14:paraId="3BA8F569" w14:textId="77777777" w:rsidR="007B06A9" w:rsidRPr="00F92A23" w:rsidRDefault="007B06A9" w:rsidP="00DB677D">
      <w:pPr>
        <w:pStyle w:val="Default"/>
        <w:spacing w:line="480" w:lineRule="auto"/>
        <w:rPr>
          <w:rFonts w:ascii="Arial" w:hAnsi="Arial" w:cs="Arial"/>
          <w:sz w:val="20"/>
          <w:szCs w:val="20"/>
        </w:rPr>
      </w:pPr>
    </w:p>
    <w:p w14:paraId="5BDB9F39" w14:textId="77630680"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a</w:t>
      </w:r>
      <w:r w:rsidR="00F22020">
        <w:rPr>
          <w:rFonts w:ascii="Arial" w:hAnsi="Arial" w:cs="Arial"/>
          <w:sz w:val="20"/>
          <w:szCs w:val="20"/>
        </w:rPr>
        <w:t xml:space="preserve">) </w:t>
      </w:r>
      <w:r w:rsidRPr="00F92A23">
        <w:rPr>
          <w:rFonts w:ascii="Arial" w:hAnsi="Arial" w:cs="Arial"/>
          <w:sz w:val="20"/>
          <w:szCs w:val="20"/>
        </w:rPr>
        <w:t>What are the main kinds of knowledge claim that the authors are making? (</w:t>
      </w:r>
      <w:r w:rsidR="00F22020">
        <w:rPr>
          <w:rFonts w:ascii="Arial" w:hAnsi="Arial" w:cs="Arial"/>
          <w:sz w:val="20"/>
          <w:szCs w:val="20"/>
        </w:rPr>
        <w:t>E</w:t>
      </w:r>
      <w:r w:rsidRPr="00F92A23">
        <w:rPr>
          <w:rFonts w:ascii="Arial" w:hAnsi="Arial" w:cs="Arial"/>
          <w:sz w:val="20"/>
          <w:szCs w:val="20"/>
        </w:rPr>
        <w:t xml:space="preserve">.g., </w:t>
      </w:r>
      <w:r w:rsidR="00F22020">
        <w:rPr>
          <w:rFonts w:ascii="Arial" w:hAnsi="Arial" w:cs="Arial"/>
          <w:sz w:val="20"/>
          <w:szCs w:val="20"/>
        </w:rPr>
        <w:t>t</w:t>
      </w:r>
      <w:r w:rsidRPr="00F92A23">
        <w:rPr>
          <w:rFonts w:ascii="Arial" w:hAnsi="Arial" w:cs="Arial"/>
          <w:sz w:val="20"/>
          <w:szCs w:val="20"/>
        </w:rPr>
        <w:t>heoretical knowledge, research knowledge, practice knowledge?)</w:t>
      </w:r>
    </w:p>
    <w:p w14:paraId="137844FF"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5BEA84D3" w14:textId="77777777" w:rsidTr="0015244F">
        <w:tc>
          <w:tcPr>
            <w:tcW w:w="10106" w:type="dxa"/>
          </w:tcPr>
          <w:p w14:paraId="07FBA4B6" w14:textId="77777777" w:rsidR="007B06A9" w:rsidRPr="002F0E2F" w:rsidRDefault="007B06A9" w:rsidP="00DB677D">
            <w:pPr>
              <w:spacing w:line="480" w:lineRule="auto"/>
              <w:jc w:val="left"/>
              <w:rPr>
                <w:rFonts w:ascii="Arial" w:hAnsi="Arial" w:cs="Arial"/>
                <w:i/>
                <w:sz w:val="20"/>
                <w:szCs w:val="20"/>
              </w:rPr>
            </w:pPr>
          </w:p>
        </w:tc>
      </w:tr>
    </w:tbl>
    <w:p w14:paraId="4EF68105" w14:textId="77777777" w:rsidR="007B06A9" w:rsidRPr="00F92A23" w:rsidRDefault="007B06A9" w:rsidP="00DB677D">
      <w:pPr>
        <w:spacing w:line="480" w:lineRule="auto"/>
        <w:jc w:val="left"/>
        <w:rPr>
          <w:rFonts w:ascii="Arial" w:hAnsi="Arial" w:cs="Arial"/>
          <w:sz w:val="20"/>
          <w:szCs w:val="20"/>
        </w:rPr>
      </w:pPr>
    </w:p>
    <w:p w14:paraId="61C08C02" w14:textId="1A0C33B9"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b</w:t>
      </w:r>
      <w:r w:rsidR="002A446B">
        <w:rPr>
          <w:rFonts w:ascii="Arial" w:hAnsi="Arial" w:cs="Arial"/>
          <w:sz w:val="20"/>
          <w:szCs w:val="20"/>
        </w:rPr>
        <w:t xml:space="preserve">) </w:t>
      </w:r>
      <w:r w:rsidRPr="00F92A23">
        <w:rPr>
          <w:rFonts w:ascii="Arial" w:hAnsi="Arial" w:cs="Arial"/>
          <w:sz w:val="20"/>
          <w:szCs w:val="20"/>
        </w:rPr>
        <w:t>Excluding aspects that are obviously not relevant to the review question, what is the content of each of the main claims to knowledge and of the overall argument? (</w:t>
      </w:r>
      <w:r w:rsidR="002A446B">
        <w:rPr>
          <w:rFonts w:ascii="Arial" w:hAnsi="Arial" w:cs="Arial"/>
          <w:sz w:val="20"/>
          <w:szCs w:val="20"/>
        </w:rPr>
        <w:t>E</w:t>
      </w:r>
      <w:r w:rsidRPr="00F92A23">
        <w:rPr>
          <w:rFonts w:ascii="Arial" w:hAnsi="Arial" w:cs="Arial"/>
          <w:sz w:val="20"/>
          <w:szCs w:val="20"/>
        </w:rPr>
        <w:t>.g.</w:t>
      </w:r>
      <w:r w:rsidR="002A446B">
        <w:rPr>
          <w:rFonts w:ascii="Arial" w:hAnsi="Arial" w:cs="Arial"/>
          <w:sz w:val="20"/>
          <w:szCs w:val="20"/>
        </w:rPr>
        <w:t>:</w:t>
      </w:r>
      <w:r w:rsidRPr="00F92A23">
        <w:rPr>
          <w:rFonts w:ascii="Arial" w:hAnsi="Arial" w:cs="Arial"/>
          <w:sz w:val="20"/>
          <w:szCs w:val="20"/>
        </w:rPr>
        <w:t xml:space="preserve"> What, in a sentence, is being argued? What are the three to five most significant claims that encompass much of the relevant detail? Are there key prescriptions for improving policy or practice?)</w:t>
      </w:r>
    </w:p>
    <w:p w14:paraId="32C817D9"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741016AB" w14:textId="77777777" w:rsidTr="0015244F">
        <w:tc>
          <w:tcPr>
            <w:tcW w:w="10106" w:type="dxa"/>
          </w:tcPr>
          <w:p w14:paraId="4147A19F" w14:textId="77777777" w:rsidR="007B06A9" w:rsidRPr="00934FB7" w:rsidRDefault="007B06A9" w:rsidP="00DB677D">
            <w:pPr>
              <w:spacing w:line="480" w:lineRule="auto"/>
              <w:jc w:val="left"/>
              <w:rPr>
                <w:rFonts w:ascii="Arial" w:hAnsi="Arial" w:cs="Arial"/>
                <w:sz w:val="20"/>
                <w:szCs w:val="20"/>
              </w:rPr>
            </w:pPr>
          </w:p>
        </w:tc>
      </w:tr>
    </w:tbl>
    <w:p w14:paraId="28428A05" w14:textId="77777777" w:rsidR="007B06A9" w:rsidRPr="00F92A23" w:rsidRDefault="007B06A9" w:rsidP="00DB677D">
      <w:pPr>
        <w:pStyle w:val="Default"/>
        <w:spacing w:line="480" w:lineRule="auto"/>
        <w:rPr>
          <w:rFonts w:ascii="Arial" w:hAnsi="Arial" w:cs="Arial"/>
          <w:sz w:val="20"/>
          <w:szCs w:val="20"/>
        </w:rPr>
      </w:pPr>
    </w:p>
    <w:p w14:paraId="1BB5AAE0" w14:textId="77777777"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c.</w:t>
      </w:r>
      <w:r w:rsidRPr="00F92A23">
        <w:rPr>
          <w:rFonts w:ascii="Arial" w:hAnsi="Arial" w:cs="Arial"/>
          <w:sz w:val="20"/>
          <w:szCs w:val="20"/>
        </w:rPr>
        <w:tab/>
        <w:t>How clear are the authors’ claims and overall argument? (e.g., Stated in an abstract, introduction or conclusion? Unclear?)</w:t>
      </w:r>
    </w:p>
    <w:p w14:paraId="23690AAD"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0406F877" w14:textId="77777777" w:rsidTr="0015244F">
        <w:tc>
          <w:tcPr>
            <w:tcW w:w="10106" w:type="dxa"/>
          </w:tcPr>
          <w:p w14:paraId="0FCB4446" w14:textId="77777777" w:rsidR="007B06A9" w:rsidRPr="002F0E2F" w:rsidRDefault="007B06A9" w:rsidP="00DB677D">
            <w:pPr>
              <w:spacing w:line="480" w:lineRule="auto"/>
              <w:jc w:val="left"/>
              <w:rPr>
                <w:rFonts w:ascii="Arial" w:hAnsi="Arial" w:cs="Arial"/>
                <w:i/>
                <w:sz w:val="20"/>
                <w:szCs w:val="20"/>
              </w:rPr>
            </w:pPr>
          </w:p>
        </w:tc>
      </w:tr>
    </w:tbl>
    <w:p w14:paraId="1A76A834" w14:textId="77777777" w:rsidR="007B06A9" w:rsidRPr="00F92A23" w:rsidRDefault="007B06A9" w:rsidP="00DB677D">
      <w:pPr>
        <w:spacing w:line="480" w:lineRule="auto"/>
        <w:jc w:val="left"/>
        <w:rPr>
          <w:rFonts w:ascii="Arial" w:hAnsi="Arial" w:cs="Arial"/>
          <w:sz w:val="20"/>
          <w:szCs w:val="20"/>
        </w:rPr>
      </w:pPr>
    </w:p>
    <w:p w14:paraId="551F847E" w14:textId="7EDF26CA" w:rsidR="007B06A9" w:rsidRPr="00F92A23" w:rsidRDefault="007B06A9" w:rsidP="00DB677D">
      <w:pPr>
        <w:spacing w:line="480" w:lineRule="auto"/>
        <w:ind w:left="360" w:hanging="360"/>
        <w:jc w:val="left"/>
        <w:rPr>
          <w:rFonts w:ascii="Arial" w:hAnsi="Arial" w:cs="Arial"/>
          <w:sz w:val="20"/>
          <w:szCs w:val="20"/>
        </w:rPr>
      </w:pPr>
      <w:r w:rsidRPr="00F92A23">
        <w:rPr>
          <w:rFonts w:ascii="Arial" w:hAnsi="Arial" w:cs="Arial"/>
          <w:sz w:val="20"/>
          <w:szCs w:val="20"/>
        </w:rPr>
        <w:t>d</w:t>
      </w:r>
      <w:r w:rsidR="00B81EB2">
        <w:rPr>
          <w:rFonts w:ascii="Arial" w:hAnsi="Arial" w:cs="Arial"/>
          <w:sz w:val="20"/>
          <w:szCs w:val="20"/>
        </w:rPr>
        <w:t xml:space="preserve">) </w:t>
      </w:r>
      <w:r w:rsidRPr="00F92A23">
        <w:rPr>
          <w:rFonts w:ascii="Arial" w:hAnsi="Arial" w:cs="Arial"/>
          <w:sz w:val="20"/>
          <w:szCs w:val="20"/>
        </w:rPr>
        <w:t>How consistent are the authors’ claims with each other? (</w:t>
      </w:r>
      <w:r w:rsidR="00B81EB2">
        <w:rPr>
          <w:rFonts w:ascii="Arial" w:hAnsi="Arial" w:cs="Arial"/>
          <w:sz w:val="20"/>
          <w:szCs w:val="20"/>
        </w:rPr>
        <w:t>E</w:t>
      </w:r>
      <w:r w:rsidRPr="00F92A23">
        <w:rPr>
          <w:rFonts w:ascii="Arial" w:hAnsi="Arial" w:cs="Arial"/>
          <w:sz w:val="20"/>
          <w:szCs w:val="20"/>
        </w:rPr>
        <w:t>.g., Do all claims fit together in supporting an argument? Do any claims contradict each other?)</w:t>
      </w:r>
    </w:p>
    <w:p w14:paraId="352AB90E"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75CA765D" w14:textId="77777777" w:rsidTr="0015244F">
        <w:tc>
          <w:tcPr>
            <w:tcW w:w="10106" w:type="dxa"/>
          </w:tcPr>
          <w:p w14:paraId="430A1B69" w14:textId="77777777" w:rsidR="007B06A9" w:rsidRPr="00934FB7" w:rsidRDefault="007B06A9" w:rsidP="00DB677D">
            <w:pPr>
              <w:spacing w:line="480" w:lineRule="auto"/>
              <w:jc w:val="left"/>
              <w:rPr>
                <w:rFonts w:ascii="Arial" w:hAnsi="Arial" w:cs="Arial"/>
                <w:sz w:val="20"/>
                <w:szCs w:val="20"/>
              </w:rPr>
            </w:pPr>
          </w:p>
        </w:tc>
      </w:tr>
    </w:tbl>
    <w:p w14:paraId="732BCB36" w14:textId="77777777" w:rsidR="007B06A9" w:rsidRPr="00F92A23" w:rsidRDefault="007B06A9" w:rsidP="00DB677D">
      <w:pPr>
        <w:spacing w:line="480" w:lineRule="auto"/>
        <w:jc w:val="left"/>
        <w:rPr>
          <w:rFonts w:ascii="Arial" w:hAnsi="Arial" w:cs="Arial"/>
          <w:sz w:val="20"/>
          <w:szCs w:val="20"/>
        </w:rPr>
      </w:pPr>
    </w:p>
    <w:p w14:paraId="721FD984" w14:textId="51E00F8A" w:rsidR="007B06A9" w:rsidRPr="00955397" w:rsidRDefault="00955397" w:rsidP="00DB677D">
      <w:pPr>
        <w:spacing w:line="480" w:lineRule="auto"/>
        <w:jc w:val="left"/>
        <w:rPr>
          <w:rFonts w:ascii="Arial" w:hAnsi="Arial" w:cs="Arial"/>
          <w:bCs/>
          <w:sz w:val="20"/>
          <w:szCs w:val="20"/>
        </w:rPr>
      </w:pPr>
      <w:r w:rsidRPr="00955397">
        <w:rPr>
          <w:rFonts w:ascii="Arial" w:hAnsi="Arial" w:cs="Arial"/>
          <w:b/>
          <w:bCs/>
          <w:sz w:val="20"/>
          <w:szCs w:val="20"/>
        </w:rPr>
        <w:t>4.</w:t>
      </w:r>
      <w:r w:rsidR="00B81EB2">
        <w:rPr>
          <w:rFonts w:ascii="Arial" w:hAnsi="Arial" w:cs="Arial"/>
          <w:b/>
          <w:bCs/>
          <w:sz w:val="20"/>
          <w:szCs w:val="20"/>
        </w:rPr>
        <w:t xml:space="preserve"> </w:t>
      </w:r>
      <w:r w:rsidRPr="00955397">
        <w:rPr>
          <w:rFonts w:ascii="Arial" w:hAnsi="Arial" w:cs="Arial"/>
          <w:b/>
          <w:bCs/>
          <w:sz w:val="20"/>
          <w:szCs w:val="20"/>
        </w:rPr>
        <w:t>How certain and generalized are the authors’ claims?</w:t>
      </w:r>
    </w:p>
    <w:p w14:paraId="4AE88361" w14:textId="77777777" w:rsidR="00955397" w:rsidRPr="00955397" w:rsidRDefault="00955397" w:rsidP="00DB677D">
      <w:pPr>
        <w:pStyle w:val="Default"/>
        <w:spacing w:line="480" w:lineRule="auto"/>
        <w:rPr>
          <w:rFonts w:ascii="Arial" w:hAnsi="Arial" w:cs="Arial"/>
          <w:sz w:val="20"/>
          <w:szCs w:val="20"/>
        </w:rPr>
      </w:pPr>
    </w:p>
    <w:p w14:paraId="550505C4" w14:textId="0B448870"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lastRenderedPageBreak/>
        <w:t>a</w:t>
      </w:r>
      <w:r w:rsidR="00B81EB2">
        <w:rPr>
          <w:rFonts w:ascii="Arial" w:hAnsi="Arial" w:cs="Arial"/>
          <w:sz w:val="20"/>
          <w:szCs w:val="20"/>
        </w:rPr>
        <w:t xml:space="preserve">) </w:t>
      </w:r>
      <w:r w:rsidRPr="00955397">
        <w:rPr>
          <w:rFonts w:ascii="Arial" w:hAnsi="Arial" w:cs="Arial"/>
          <w:sz w:val="20"/>
          <w:szCs w:val="20"/>
        </w:rPr>
        <w:t>With what degree of certainty do the authors make their claims? (</w:t>
      </w:r>
      <w:r w:rsidR="00B81EB2">
        <w:rPr>
          <w:rFonts w:ascii="Arial" w:hAnsi="Arial" w:cs="Arial"/>
          <w:sz w:val="20"/>
          <w:szCs w:val="20"/>
        </w:rPr>
        <w:t>E</w:t>
      </w:r>
      <w:r w:rsidRPr="00955397">
        <w:rPr>
          <w:rFonts w:ascii="Arial" w:hAnsi="Arial" w:cs="Arial"/>
          <w:sz w:val="20"/>
          <w:szCs w:val="20"/>
        </w:rPr>
        <w:t>.g.</w:t>
      </w:r>
      <w:r w:rsidR="00B81EB2">
        <w:rPr>
          <w:rFonts w:ascii="Arial" w:hAnsi="Arial" w:cs="Arial"/>
          <w:sz w:val="20"/>
          <w:szCs w:val="20"/>
        </w:rPr>
        <w:t>:</w:t>
      </w:r>
      <w:r w:rsidRPr="00955397">
        <w:rPr>
          <w:rFonts w:ascii="Arial" w:hAnsi="Arial" w:cs="Arial"/>
          <w:sz w:val="20"/>
          <w:szCs w:val="20"/>
        </w:rPr>
        <w:t xml:space="preserve"> Do they indicate tentativeness? Qualify their claims by acknowledging limitations of their evidence? Acknowledge others’ counter-evidence? Acknowledge that the situation may have changed since data collection?)</w:t>
      </w:r>
    </w:p>
    <w:p w14:paraId="3CBB0EC3"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73A29D9F" w14:textId="77777777" w:rsidTr="0015244F">
        <w:tc>
          <w:tcPr>
            <w:tcW w:w="10106" w:type="dxa"/>
          </w:tcPr>
          <w:p w14:paraId="6F323185" w14:textId="77777777" w:rsidR="00955397" w:rsidRPr="00934FB7" w:rsidRDefault="00955397" w:rsidP="00DB677D">
            <w:pPr>
              <w:spacing w:line="480" w:lineRule="auto"/>
              <w:jc w:val="left"/>
              <w:rPr>
                <w:rFonts w:ascii="Arial" w:hAnsi="Arial" w:cs="Arial"/>
                <w:sz w:val="20"/>
                <w:szCs w:val="20"/>
              </w:rPr>
            </w:pPr>
          </w:p>
        </w:tc>
      </w:tr>
    </w:tbl>
    <w:p w14:paraId="4085C297" w14:textId="77777777" w:rsidR="00955397" w:rsidRPr="00955397" w:rsidRDefault="00955397" w:rsidP="00DB677D">
      <w:pPr>
        <w:spacing w:line="480" w:lineRule="auto"/>
        <w:jc w:val="left"/>
        <w:rPr>
          <w:rFonts w:ascii="Arial" w:hAnsi="Arial" w:cs="Arial"/>
          <w:sz w:val="20"/>
          <w:szCs w:val="20"/>
        </w:rPr>
      </w:pPr>
    </w:p>
    <w:p w14:paraId="6686EEFF" w14:textId="1D1AD99A" w:rsidR="00F92A23" w:rsidRPr="00955397" w:rsidRDefault="00955397" w:rsidP="00DB677D">
      <w:pPr>
        <w:spacing w:line="480" w:lineRule="auto"/>
        <w:ind w:left="360" w:hanging="360"/>
        <w:jc w:val="left"/>
        <w:rPr>
          <w:rFonts w:ascii="Arial" w:hAnsi="Arial" w:cs="Arial"/>
          <w:sz w:val="20"/>
          <w:szCs w:val="20"/>
        </w:rPr>
      </w:pPr>
      <w:r>
        <w:rPr>
          <w:rFonts w:ascii="Arial" w:hAnsi="Arial" w:cs="Arial"/>
          <w:sz w:val="20"/>
          <w:szCs w:val="20"/>
        </w:rPr>
        <w:t>b</w:t>
      </w:r>
      <w:r w:rsidR="00AB147A">
        <w:rPr>
          <w:rFonts w:ascii="Arial" w:hAnsi="Arial" w:cs="Arial"/>
          <w:sz w:val="20"/>
          <w:szCs w:val="20"/>
        </w:rPr>
        <w:t xml:space="preserve">) </w:t>
      </w:r>
      <w:r w:rsidRPr="00955397">
        <w:rPr>
          <w:rFonts w:ascii="Arial" w:hAnsi="Arial" w:cs="Arial"/>
          <w:sz w:val="20"/>
          <w:szCs w:val="20"/>
        </w:rPr>
        <w:t xml:space="preserve">How generalized are the authors’ claims </w:t>
      </w:r>
      <w:r w:rsidR="00AB147A">
        <w:rPr>
          <w:rFonts w:ascii="Arial" w:hAnsi="Arial" w:cs="Arial"/>
          <w:sz w:val="20"/>
          <w:szCs w:val="20"/>
        </w:rPr>
        <w:t>–</w:t>
      </w:r>
      <w:r w:rsidRPr="00955397">
        <w:rPr>
          <w:rFonts w:ascii="Arial" w:hAnsi="Arial" w:cs="Arial"/>
          <w:sz w:val="20"/>
          <w:szCs w:val="20"/>
        </w:rPr>
        <w:t xml:space="preserve"> to what range of phenomena are they claimed to apply? (</w:t>
      </w:r>
      <w:r w:rsidR="00AB147A">
        <w:rPr>
          <w:rFonts w:ascii="Arial" w:hAnsi="Arial" w:cs="Arial"/>
          <w:sz w:val="20"/>
          <w:szCs w:val="20"/>
        </w:rPr>
        <w:t>E</w:t>
      </w:r>
      <w:r w:rsidRPr="00955397">
        <w:rPr>
          <w:rFonts w:ascii="Arial" w:hAnsi="Arial" w:cs="Arial"/>
          <w:sz w:val="20"/>
          <w:szCs w:val="20"/>
        </w:rPr>
        <w:t>.g.</w:t>
      </w:r>
      <w:r w:rsidR="00AB147A">
        <w:rPr>
          <w:rFonts w:ascii="Arial" w:hAnsi="Arial" w:cs="Arial"/>
          <w:sz w:val="20"/>
          <w:szCs w:val="20"/>
        </w:rPr>
        <w:t>:</w:t>
      </w:r>
      <w:r w:rsidRPr="00955397">
        <w:rPr>
          <w:rFonts w:ascii="Arial" w:hAnsi="Arial" w:cs="Arial"/>
          <w:sz w:val="20"/>
          <w:szCs w:val="20"/>
        </w:rPr>
        <w:t xml:space="preserve"> The specific context from which the claims were derived? Other similar contexts? A national system? A culture? Universal? Is the degree of generalization implicit? Unspecified?)</w:t>
      </w:r>
    </w:p>
    <w:p w14:paraId="618BAC2A"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520943AA" w14:textId="77777777" w:rsidTr="0015244F">
        <w:tc>
          <w:tcPr>
            <w:tcW w:w="10106" w:type="dxa"/>
          </w:tcPr>
          <w:p w14:paraId="4658A6F1" w14:textId="77777777" w:rsidR="00955397" w:rsidRPr="00934FB7" w:rsidRDefault="00955397" w:rsidP="00DB677D">
            <w:pPr>
              <w:spacing w:line="480" w:lineRule="auto"/>
              <w:jc w:val="left"/>
              <w:rPr>
                <w:rFonts w:ascii="Arial" w:hAnsi="Arial" w:cs="Arial"/>
                <w:sz w:val="20"/>
                <w:szCs w:val="20"/>
              </w:rPr>
            </w:pPr>
          </w:p>
        </w:tc>
      </w:tr>
    </w:tbl>
    <w:p w14:paraId="4875C1F9" w14:textId="77777777" w:rsidR="00955397" w:rsidRDefault="00955397" w:rsidP="00DB677D">
      <w:pPr>
        <w:spacing w:line="480" w:lineRule="auto"/>
        <w:jc w:val="left"/>
        <w:rPr>
          <w:rFonts w:ascii="Arial" w:hAnsi="Arial" w:cs="Arial"/>
          <w:sz w:val="20"/>
          <w:szCs w:val="20"/>
        </w:rPr>
      </w:pPr>
    </w:p>
    <w:p w14:paraId="689F58E7" w14:textId="2A1AB90C" w:rsidR="00955397" w:rsidRPr="00955397" w:rsidRDefault="00955397" w:rsidP="00DB677D">
      <w:pPr>
        <w:spacing w:line="480" w:lineRule="auto"/>
        <w:jc w:val="left"/>
        <w:rPr>
          <w:rFonts w:ascii="Arial" w:hAnsi="Arial" w:cs="Arial"/>
          <w:sz w:val="20"/>
          <w:szCs w:val="20"/>
        </w:rPr>
      </w:pPr>
      <w:r w:rsidRPr="00955397">
        <w:rPr>
          <w:rFonts w:ascii="Arial" w:hAnsi="Arial" w:cs="Arial"/>
          <w:b/>
          <w:bCs/>
          <w:sz w:val="20"/>
          <w:szCs w:val="20"/>
        </w:rPr>
        <w:t>5.</w:t>
      </w:r>
      <w:r w:rsidR="007412C6">
        <w:rPr>
          <w:rFonts w:ascii="Arial" w:hAnsi="Arial" w:cs="Arial"/>
          <w:b/>
          <w:bCs/>
          <w:sz w:val="20"/>
          <w:szCs w:val="20"/>
        </w:rPr>
        <w:t xml:space="preserve"> </w:t>
      </w:r>
      <w:r w:rsidRPr="00955397">
        <w:rPr>
          <w:rFonts w:ascii="Arial" w:hAnsi="Arial" w:cs="Arial"/>
          <w:b/>
          <w:bCs/>
          <w:sz w:val="20"/>
          <w:szCs w:val="20"/>
        </w:rPr>
        <w:t>How adequate is the backing for these claims?</w:t>
      </w:r>
    </w:p>
    <w:p w14:paraId="442281E4" w14:textId="77777777" w:rsidR="00955397" w:rsidRPr="00955397" w:rsidRDefault="00955397" w:rsidP="00DB677D">
      <w:pPr>
        <w:spacing w:line="480" w:lineRule="auto"/>
        <w:jc w:val="left"/>
        <w:rPr>
          <w:rFonts w:ascii="Arial" w:hAnsi="Arial" w:cs="Arial"/>
          <w:sz w:val="20"/>
          <w:szCs w:val="20"/>
        </w:rPr>
      </w:pPr>
    </w:p>
    <w:p w14:paraId="7ADDD7D9" w14:textId="5BCA572A"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a</w:t>
      </w:r>
      <w:r w:rsidR="00677270">
        <w:rPr>
          <w:rFonts w:ascii="Arial" w:hAnsi="Arial" w:cs="Arial"/>
          <w:sz w:val="20"/>
          <w:szCs w:val="20"/>
        </w:rPr>
        <w:t xml:space="preserve">) </w:t>
      </w:r>
      <w:r w:rsidRPr="00955397">
        <w:rPr>
          <w:rFonts w:ascii="Arial" w:hAnsi="Arial" w:cs="Arial"/>
          <w:sz w:val="20"/>
          <w:szCs w:val="20"/>
        </w:rPr>
        <w:t>How transparent are any sources used to back the claims? (</w:t>
      </w:r>
      <w:r w:rsidR="00677270">
        <w:rPr>
          <w:rFonts w:ascii="Arial" w:hAnsi="Arial" w:cs="Arial"/>
          <w:sz w:val="20"/>
          <w:szCs w:val="20"/>
        </w:rPr>
        <w:t>E</w:t>
      </w:r>
      <w:r w:rsidRPr="00955397">
        <w:rPr>
          <w:rFonts w:ascii="Arial" w:hAnsi="Arial" w:cs="Arial"/>
          <w:sz w:val="20"/>
          <w:szCs w:val="20"/>
        </w:rPr>
        <w:t>.g.</w:t>
      </w:r>
      <w:r w:rsidR="00677270">
        <w:rPr>
          <w:rFonts w:ascii="Arial" w:hAnsi="Arial" w:cs="Arial"/>
          <w:sz w:val="20"/>
          <w:szCs w:val="20"/>
        </w:rPr>
        <w:t>:</w:t>
      </w:r>
      <w:r w:rsidRPr="00955397">
        <w:rPr>
          <w:rFonts w:ascii="Arial" w:hAnsi="Arial" w:cs="Arial"/>
          <w:sz w:val="20"/>
          <w:szCs w:val="20"/>
        </w:rPr>
        <w:t xml:space="preserve"> Is there any statement of the basis for assertions? Are sources adequately specified?)</w:t>
      </w:r>
    </w:p>
    <w:p w14:paraId="2BAE9FBC"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68B7113F" w14:textId="77777777" w:rsidTr="0015244F">
        <w:tc>
          <w:tcPr>
            <w:tcW w:w="10106" w:type="dxa"/>
          </w:tcPr>
          <w:p w14:paraId="6532CB88" w14:textId="77777777" w:rsidR="00955397" w:rsidRPr="00934FB7" w:rsidRDefault="00955397" w:rsidP="00DB677D">
            <w:pPr>
              <w:spacing w:line="480" w:lineRule="auto"/>
              <w:jc w:val="left"/>
              <w:rPr>
                <w:rFonts w:ascii="Arial" w:hAnsi="Arial" w:cs="Arial"/>
                <w:sz w:val="20"/>
                <w:szCs w:val="20"/>
              </w:rPr>
            </w:pPr>
          </w:p>
        </w:tc>
      </w:tr>
    </w:tbl>
    <w:p w14:paraId="521D8CDB" w14:textId="77777777" w:rsidR="00955397" w:rsidRPr="00955397" w:rsidRDefault="00955397" w:rsidP="00DB677D">
      <w:pPr>
        <w:pStyle w:val="Default"/>
        <w:spacing w:line="480" w:lineRule="auto"/>
        <w:rPr>
          <w:rFonts w:ascii="Arial" w:hAnsi="Arial" w:cs="Arial"/>
          <w:sz w:val="20"/>
          <w:szCs w:val="20"/>
        </w:rPr>
      </w:pPr>
    </w:p>
    <w:p w14:paraId="52B187C5" w14:textId="6496C9CB"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b</w:t>
      </w:r>
      <w:r w:rsidR="00FA6DA0">
        <w:rPr>
          <w:rFonts w:ascii="Arial" w:hAnsi="Arial" w:cs="Arial"/>
          <w:sz w:val="20"/>
          <w:szCs w:val="20"/>
        </w:rPr>
        <w:t xml:space="preserve">) </w:t>
      </w:r>
      <w:r w:rsidRPr="00955397">
        <w:rPr>
          <w:rFonts w:ascii="Arial" w:hAnsi="Arial" w:cs="Arial"/>
          <w:sz w:val="20"/>
          <w:szCs w:val="20"/>
        </w:rPr>
        <w:t>What, if any, range of sources is used to back the claims? (</w:t>
      </w:r>
      <w:r w:rsidR="00FA6DA0">
        <w:rPr>
          <w:rFonts w:ascii="Arial" w:hAnsi="Arial" w:cs="Arial"/>
          <w:sz w:val="20"/>
          <w:szCs w:val="20"/>
        </w:rPr>
        <w:t>E</w:t>
      </w:r>
      <w:r w:rsidRPr="00955397">
        <w:rPr>
          <w:rFonts w:ascii="Arial" w:hAnsi="Arial" w:cs="Arial"/>
          <w:sz w:val="20"/>
          <w:szCs w:val="20"/>
        </w:rPr>
        <w:t>.g.</w:t>
      </w:r>
      <w:r w:rsidR="00FA6DA0">
        <w:rPr>
          <w:rFonts w:ascii="Arial" w:hAnsi="Arial" w:cs="Arial"/>
          <w:sz w:val="20"/>
          <w:szCs w:val="20"/>
        </w:rPr>
        <w:t>:</w:t>
      </w:r>
      <w:r w:rsidRPr="00955397">
        <w:rPr>
          <w:rFonts w:ascii="Arial" w:hAnsi="Arial" w:cs="Arial"/>
          <w:sz w:val="20"/>
          <w:szCs w:val="20"/>
        </w:rPr>
        <w:t xml:space="preserve"> First-hand experience? The authors’ own practice knowledge or research? Literature about others’ practice knowledge or research? Literature about reviews of practice knowledge or research? Literature about others’ polemic? Is the range of sources adequate?)</w:t>
      </w:r>
    </w:p>
    <w:p w14:paraId="7FB28514"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16FC21C2" w14:textId="77777777" w:rsidTr="0015244F">
        <w:tc>
          <w:tcPr>
            <w:tcW w:w="10106" w:type="dxa"/>
          </w:tcPr>
          <w:p w14:paraId="7EA83B69" w14:textId="77777777" w:rsidR="00955397" w:rsidRPr="00934FB7" w:rsidRDefault="00955397" w:rsidP="00DB677D">
            <w:pPr>
              <w:spacing w:line="480" w:lineRule="auto"/>
              <w:jc w:val="left"/>
              <w:rPr>
                <w:rFonts w:ascii="Arial" w:hAnsi="Arial" w:cs="Arial"/>
                <w:sz w:val="20"/>
                <w:szCs w:val="20"/>
              </w:rPr>
            </w:pPr>
          </w:p>
        </w:tc>
      </w:tr>
    </w:tbl>
    <w:p w14:paraId="61A7D7A1" w14:textId="77777777" w:rsidR="00955397" w:rsidRPr="00955397" w:rsidRDefault="00955397" w:rsidP="00DB677D">
      <w:pPr>
        <w:pStyle w:val="Default"/>
        <w:spacing w:line="480" w:lineRule="auto"/>
        <w:rPr>
          <w:rFonts w:ascii="Arial" w:hAnsi="Arial" w:cs="Arial"/>
          <w:sz w:val="20"/>
          <w:szCs w:val="20"/>
        </w:rPr>
      </w:pPr>
    </w:p>
    <w:p w14:paraId="7F08389D" w14:textId="219BF305"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c</w:t>
      </w:r>
      <w:r w:rsidR="00FA6DA0">
        <w:rPr>
          <w:rFonts w:ascii="Arial" w:hAnsi="Arial" w:cs="Arial"/>
          <w:sz w:val="20"/>
          <w:szCs w:val="20"/>
        </w:rPr>
        <w:t xml:space="preserve">) </w:t>
      </w:r>
      <w:r w:rsidRPr="00955397">
        <w:rPr>
          <w:rFonts w:ascii="Arial" w:hAnsi="Arial" w:cs="Arial"/>
          <w:sz w:val="20"/>
          <w:szCs w:val="20"/>
        </w:rPr>
        <w:t>If claims are at least partly based on the authors’ own research, how robust is the evidence? (</w:t>
      </w:r>
      <w:r w:rsidR="00FA6DA0">
        <w:rPr>
          <w:rFonts w:ascii="Arial" w:hAnsi="Arial" w:cs="Arial"/>
          <w:sz w:val="20"/>
          <w:szCs w:val="20"/>
        </w:rPr>
        <w:t>E</w:t>
      </w:r>
      <w:r w:rsidRPr="00955397">
        <w:rPr>
          <w:rFonts w:ascii="Arial" w:hAnsi="Arial" w:cs="Arial"/>
          <w:sz w:val="20"/>
          <w:szCs w:val="20"/>
        </w:rPr>
        <w:t>.g.</w:t>
      </w:r>
      <w:r w:rsidR="00FA6DA0">
        <w:rPr>
          <w:rFonts w:ascii="Arial" w:hAnsi="Arial" w:cs="Arial"/>
          <w:sz w:val="20"/>
          <w:szCs w:val="20"/>
        </w:rPr>
        <w:t>:</w:t>
      </w:r>
      <w:r w:rsidRPr="00955397">
        <w:rPr>
          <w:rFonts w:ascii="Arial" w:hAnsi="Arial" w:cs="Arial"/>
          <w:sz w:val="20"/>
          <w:szCs w:val="20"/>
        </w:rPr>
        <w:t xml:space="preserve"> Are there methodological limitations or flaws in the methods emplo</w:t>
      </w:r>
      <w:r w:rsidR="001008A1">
        <w:rPr>
          <w:rFonts w:ascii="Arial" w:hAnsi="Arial" w:cs="Arial"/>
          <w:sz w:val="20"/>
          <w:szCs w:val="20"/>
        </w:rPr>
        <w:t>yed? Do the meth</w:t>
      </w:r>
      <w:r w:rsidRPr="00955397">
        <w:rPr>
          <w:rFonts w:ascii="Arial" w:hAnsi="Arial" w:cs="Arial"/>
          <w:sz w:val="20"/>
          <w:szCs w:val="20"/>
        </w:rPr>
        <w:t>ods include the cross-checking or ‘triangulation’ of accounts? What is the sample size and is it large enough to support the claims being made? Is there an adequately detailed account of data collection and analysis? Is there a summary of all data that is reported?)</w:t>
      </w:r>
    </w:p>
    <w:p w14:paraId="7970EC46"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37A5B5B1" w14:textId="77777777" w:rsidTr="0015244F">
        <w:tc>
          <w:tcPr>
            <w:tcW w:w="10106" w:type="dxa"/>
          </w:tcPr>
          <w:p w14:paraId="7C252267" w14:textId="77777777" w:rsidR="00955397" w:rsidRPr="00934FB7" w:rsidRDefault="00955397" w:rsidP="00DB677D">
            <w:pPr>
              <w:spacing w:line="480" w:lineRule="auto"/>
              <w:jc w:val="left"/>
              <w:rPr>
                <w:rFonts w:ascii="Arial" w:hAnsi="Arial" w:cs="Arial"/>
                <w:sz w:val="20"/>
                <w:szCs w:val="20"/>
              </w:rPr>
            </w:pPr>
          </w:p>
        </w:tc>
      </w:tr>
    </w:tbl>
    <w:p w14:paraId="6B380CE8" w14:textId="77777777" w:rsidR="00955397" w:rsidRPr="00955397" w:rsidRDefault="00955397" w:rsidP="00DB677D">
      <w:pPr>
        <w:pStyle w:val="Default"/>
        <w:spacing w:line="480" w:lineRule="auto"/>
        <w:rPr>
          <w:rFonts w:ascii="Arial" w:hAnsi="Arial" w:cs="Arial"/>
          <w:sz w:val="20"/>
          <w:szCs w:val="20"/>
        </w:rPr>
      </w:pPr>
    </w:p>
    <w:p w14:paraId="605416AB" w14:textId="14C3FD85" w:rsidR="00955397" w:rsidRPr="00955397" w:rsidRDefault="00955397" w:rsidP="00DB677D">
      <w:pPr>
        <w:spacing w:line="480" w:lineRule="auto"/>
        <w:ind w:left="360" w:hanging="360"/>
        <w:jc w:val="left"/>
        <w:rPr>
          <w:rFonts w:ascii="Arial" w:hAnsi="Arial" w:cs="Arial"/>
          <w:sz w:val="20"/>
          <w:szCs w:val="20"/>
        </w:rPr>
      </w:pPr>
      <w:r w:rsidRPr="00955397">
        <w:rPr>
          <w:rFonts w:ascii="Arial" w:hAnsi="Arial" w:cs="Arial"/>
          <w:sz w:val="20"/>
          <w:szCs w:val="20"/>
        </w:rPr>
        <w:t>d</w:t>
      </w:r>
      <w:r w:rsidR="00FC7FB5">
        <w:rPr>
          <w:rFonts w:ascii="Arial" w:hAnsi="Arial" w:cs="Arial"/>
          <w:sz w:val="20"/>
          <w:szCs w:val="20"/>
        </w:rPr>
        <w:t xml:space="preserve">) </w:t>
      </w:r>
      <w:r w:rsidRPr="00955397">
        <w:rPr>
          <w:rFonts w:ascii="Arial" w:hAnsi="Arial" w:cs="Arial"/>
          <w:sz w:val="20"/>
          <w:szCs w:val="20"/>
        </w:rPr>
        <w:t>Are sources of backing for claims consistent with the degree of certainty and the degree of generalization? (</w:t>
      </w:r>
      <w:r w:rsidR="00FC7FB5">
        <w:rPr>
          <w:rFonts w:ascii="Arial" w:hAnsi="Arial" w:cs="Arial"/>
          <w:sz w:val="20"/>
          <w:szCs w:val="20"/>
        </w:rPr>
        <w:t>E</w:t>
      </w:r>
      <w:r w:rsidRPr="00955397">
        <w:rPr>
          <w:rFonts w:ascii="Arial" w:hAnsi="Arial" w:cs="Arial"/>
          <w:sz w:val="20"/>
          <w:szCs w:val="20"/>
        </w:rPr>
        <w:t>.g.</w:t>
      </w:r>
      <w:r w:rsidR="00FC7FB5">
        <w:rPr>
          <w:rFonts w:ascii="Arial" w:hAnsi="Arial" w:cs="Arial"/>
          <w:sz w:val="20"/>
          <w:szCs w:val="20"/>
        </w:rPr>
        <w:t>:</w:t>
      </w:r>
      <w:r w:rsidRPr="00955397">
        <w:rPr>
          <w:rFonts w:ascii="Arial" w:hAnsi="Arial" w:cs="Arial"/>
          <w:sz w:val="20"/>
          <w:szCs w:val="20"/>
        </w:rPr>
        <w:t xml:space="preserve"> is there sufficient evidence to support claims made with a high degree of certainty? Is there sufficient evidence from other contexts to support claims entailing extensive generalization?)</w:t>
      </w:r>
    </w:p>
    <w:p w14:paraId="14F677AA"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5759B375" w14:textId="77777777" w:rsidTr="0015244F">
        <w:tc>
          <w:tcPr>
            <w:tcW w:w="10106" w:type="dxa"/>
          </w:tcPr>
          <w:p w14:paraId="4E596A8E" w14:textId="77777777" w:rsidR="00955397" w:rsidRPr="00934FB7" w:rsidRDefault="00955397" w:rsidP="00DB677D">
            <w:pPr>
              <w:spacing w:line="480" w:lineRule="auto"/>
              <w:jc w:val="left"/>
              <w:rPr>
                <w:rFonts w:ascii="Arial" w:hAnsi="Arial" w:cs="Arial"/>
                <w:sz w:val="20"/>
                <w:szCs w:val="20"/>
              </w:rPr>
            </w:pPr>
          </w:p>
        </w:tc>
      </w:tr>
    </w:tbl>
    <w:p w14:paraId="27468298" w14:textId="77777777" w:rsidR="00955397" w:rsidRPr="002A1BBA" w:rsidRDefault="00955397" w:rsidP="00DB677D">
      <w:pPr>
        <w:spacing w:line="480" w:lineRule="auto"/>
        <w:jc w:val="left"/>
        <w:rPr>
          <w:rFonts w:ascii="Arial" w:hAnsi="Arial" w:cs="Arial"/>
          <w:sz w:val="20"/>
          <w:szCs w:val="20"/>
        </w:rPr>
      </w:pPr>
    </w:p>
    <w:p w14:paraId="570CDB0F" w14:textId="3DE19AC1" w:rsidR="00955397" w:rsidRPr="002A1BBA" w:rsidRDefault="00EC5FCE" w:rsidP="00DB677D">
      <w:pPr>
        <w:spacing w:line="480" w:lineRule="auto"/>
        <w:jc w:val="left"/>
        <w:rPr>
          <w:rFonts w:ascii="Arial" w:hAnsi="Arial" w:cs="Arial"/>
          <w:sz w:val="20"/>
          <w:szCs w:val="20"/>
        </w:rPr>
      </w:pPr>
      <w:r w:rsidRPr="002A1BBA">
        <w:rPr>
          <w:rFonts w:ascii="Arial" w:hAnsi="Arial" w:cs="Arial"/>
          <w:b/>
          <w:bCs/>
          <w:sz w:val="20"/>
          <w:szCs w:val="20"/>
        </w:rPr>
        <w:t>6.</w:t>
      </w:r>
      <w:r w:rsidR="00FC7FB5">
        <w:rPr>
          <w:rFonts w:ascii="Arial" w:hAnsi="Arial" w:cs="Arial"/>
          <w:b/>
          <w:bCs/>
          <w:sz w:val="20"/>
          <w:szCs w:val="20"/>
        </w:rPr>
        <w:t xml:space="preserve"> </w:t>
      </w:r>
      <w:r w:rsidRPr="002A1BBA">
        <w:rPr>
          <w:rFonts w:ascii="Arial" w:hAnsi="Arial" w:cs="Arial"/>
          <w:b/>
          <w:bCs/>
          <w:sz w:val="20"/>
          <w:szCs w:val="20"/>
        </w:rPr>
        <w:t>How effectively does any theoretical orientation link with these claims?</w:t>
      </w:r>
    </w:p>
    <w:p w14:paraId="233CA020" w14:textId="77777777" w:rsidR="00EC5FCE" w:rsidRPr="002A1BBA" w:rsidRDefault="00EC5FCE" w:rsidP="00DB677D">
      <w:pPr>
        <w:pStyle w:val="Default"/>
        <w:spacing w:line="480" w:lineRule="auto"/>
        <w:rPr>
          <w:rFonts w:ascii="Arial" w:hAnsi="Arial" w:cs="Arial"/>
          <w:sz w:val="20"/>
          <w:szCs w:val="20"/>
        </w:rPr>
      </w:pPr>
    </w:p>
    <w:p w14:paraId="67D79EA6" w14:textId="67D344C1" w:rsidR="00EC5FCE" w:rsidRPr="002A1BBA" w:rsidRDefault="00EC5FCE" w:rsidP="00DB677D">
      <w:pPr>
        <w:pStyle w:val="Pa106"/>
        <w:spacing w:line="480" w:lineRule="auto"/>
        <w:ind w:left="360" w:hanging="360"/>
        <w:rPr>
          <w:rFonts w:ascii="Arial" w:hAnsi="Arial" w:cs="Arial"/>
          <w:sz w:val="20"/>
          <w:szCs w:val="20"/>
        </w:rPr>
      </w:pPr>
      <w:r w:rsidRPr="002A1BBA">
        <w:rPr>
          <w:rFonts w:ascii="Arial" w:hAnsi="Arial" w:cs="Arial"/>
          <w:sz w:val="20"/>
          <w:szCs w:val="20"/>
        </w:rPr>
        <w:t>a</w:t>
      </w:r>
      <w:r w:rsidR="00FF696A">
        <w:rPr>
          <w:rFonts w:ascii="Arial" w:hAnsi="Arial" w:cs="Arial"/>
          <w:sz w:val="20"/>
          <w:szCs w:val="20"/>
        </w:rPr>
        <w:t xml:space="preserve">) </w:t>
      </w:r>
      <w:r w:rsidRPr="002A1BBA">
        <w:rPr>
          <w:rFonts w:ascii="Arial" w:hAnsi="Arial" w:cs="Arial"/>
          <w:sz w:val="20"/>
          <w:szCs w:val="20"/>
        </w:rPr>
        <w:t>How explicit are the authors about any theoretical orientation or conceptual framework? (</w:t>
      </w:r>
      <w:r w:rsidR="00FF696A">
        <w:rPr>
          <w:rFonts w:ascii="Arial" w:hAnsi="Arial" w:cs="Arial"/>
          <w:sz w:val="20"/>
          <w:szCs w:val="20"/>
        </w:rPr>
        <w:t>E</w:t>
      </w:r>
      <w:r w:rsidRPr="002A1BBA">
        <w:rPr>
          <w:rFonts w:ascii="Arial" w:hAnsi="Arial" w:cs="Arial"/>
          <w:sz w:val="20"/>
          <w:szCs w:val="20"/>
        </w:rPr>
        <w:t>.g.</w:t>
      </w:r>
      <w:r w:rsidR="00FF696A">
        <w:rPr>
          <w:rFonts w:ascii="Arial" w:hAnsi="Arial" w:cs="Arial"/>
          <w:sz w:val="20"/>
          <w:szCs w:val="20"/>
        </w:rPr>
        <w:t>:</w:t>
      </w:r>
      <w:r w:rsidRPr="002A1BBA">
        <w:rPr>
          <w:rFonts w:ascii="Arial" w:hAnsi="Arial" w:cs="Arial"/>
          <w:sz w:val="20"/>
          <w:szCs w:val="20"/>
        </w:rPr>
        <w:t xml:space="preserve"> Is there a conceptual framework guiding the data co</w:t>
      </w:r>
      <w:r w:rsidR="001008A1">
        <w:rPr>
          <w:rFonts w:ascii="Arial" w:hAnsi="Arial" w:cs="Arial"/>
          <w:sz w:val="20"/>
          <w:szCs w:val="20"/>
        </w:rPr>
        <w:t>llection? Is a conceptual frame</w:t>
      </w:r>
      <w:r w:rsidRPr="002A1BBA">
        <w:rPr>
          <w:rFonts w:ascii="Arial" w:hAnsi="Arial" w:cs="Arial"/>
          <w:sz w:val="20"/>
          <w:szCs w:val="20"/>
        </w:rPr>
        <w:t>work selected after the data collection to guide analysis? Is there a largely impl</w:t>
      </w:r>
      <w:r w:rsidR="001008A1">
        <w:rPr>
          <w:rFonts w:ascii="Arial" w:hAnsi="Arial" w:cs="Arial"/>
          <w:sz w:val="20"/>
          <w:szCs w:val="20"/>
        </w:rPr>
        <w:t>icit theo</w:t>
      </w:r>
      <w:r w:rsidR="002A1BBA" w:rsidRPr="002A1BBA">
        <w:rPr>
          <w:rFonts w:ascii="Arial" w:hAnsi="Arial" w:cs="Arial"/>
          <w:sz w:val="20"/>
          <w:szCs w:val="20"/>
        </w:rPr>
        <w:t>retical orientation?)</w:t>
      </w:r>
    </w:p>
    <w:p w14:paraId="55EE3AE4" w14:textId="77777777" w:rsidR="002A1BBA" w:rsidRPr="002A1BBA" w:rsidRDefault="002A1BBA" w:rsidP="00DB677D">
      <w:pPr>
        <w:pStyle w:val="Default"/>
        <w:spacing w:line="480" w:lineRule="auto"/>
        <w:rPr>
          <w:rFonts w:ascii="Arial" w:hAnsi="Arial" w:cs="Arial"/>
          <w:sz w:val="20"/>
          <w:szCs w:val="20"/>
        </w:rPr>
      </w:pPr>
    </w:p>
    <w:tbl>
      <w:tblPr>
        <w:tblStyle w:val="TableGrid"/>
        <w:tblW w:w="0" w:type="auto"/>
        <w:tblLook w:val="01E0" w:firstRow="1" w:lastRow="1" w:firstColumn="1" w:lastColumn="1" w:noHBand="0" w:noVBand="0"/>
      </w:tblPr>
      <w:tblGrid>
        <w:gridCol w:w="9880"/>
      </w:tblGrid>
      <w:tr w:rsidR="002A1BBA" w:rsidRPr="002A1BBA" w14:paraId="1853C5E5" w14:textId="77777777" w:rsidTr="0015244F">
        <w:tc>
          <w:tcPr>
            <w:tcW w:w="10106" w:type="dxa"/>
          </w:tcPr>
          <w:p w14:paraId="2F562EF2" w14:textId="77777777" w:rsidR="002A1BBA" w:rsidRPr="00934FB7" w:rsidRDefault="002A1BBA" w:rsidP="00DB677D">
            <w:pPr>
              <w:spacing w:line="480" w:lineRule="auto"/>
              <w:jc w:val="left"/>
              <w:rPr>
                <w:rFonts w:ascii="Arial" w:hAnsi="Arial" w:cs="Arial"/>
                <w:sz w:val="20"/>
                <w:szCs w:val="20"/>
              </w:rPr>
            </w:pPr>
          </w:p>
        </w:tc>
      </w:tr>
    </w:tbl>
    <w:p w14:paraId="60DB9CB5" w14:textId="77777777" w:rsidR="002A1BBA" w:rsidRPr="002A1BBA" w:rsidRDefault="002A1BBA" w:rsidP="00DB677D">
      <w:pPr>
        <w:pStyle w:val="Default"/>
        <w:spacing w:line="480" w:lineRule="auto"/>
        <w:rPr>
          <w:rFonts w:ascii="Arial" w:hAnsi="Arial" w:cs="Arial"/>
          <w:sz w:val="20"/>
          <w:szCs w:val="20"/>
        </w:rPr>
      </w:pPr>
    </w:p>
    <w:p w14:paraId="6417C6A2" w14:textId="63D015AD" w:rsidR="00EC5FCE" w:rsidRPr="002A1BBA" w:rsidRDefault="00EC5FCE" w:rsidP="00DB677D">
      <w:pPr>
        <w:pStyle w:val="Pa106"/>
        <w:spacing w:line="480" w:lineRule="auto"/>
        <w:ind w:left="360" w:hanging="360"/>
        <w:rPr>
          <w:rFonts w:ascii="Arial" w:hAnsi="Arial" w:cs="Arial"/>
          <w:sz w:val="20"/>
          <w:szCs w:val="20"/>
        </w:rPr>
      </w:pPr>
      <w:r w:rsidRPr="002A1BBA">
        <w:rPr>
          <w:rFonts w:ascii="Arial" w:hAnsi="Arial" w:cs="Arial"/>
          <w:sz w:val="20"/>
          <w:szCs w:val="20"/>
        </w:rPr>
        <w:t>b</w:t>
      </w:r>
      <w:r w:rsidR="00F729E1">
        <w:rPr>
          <w:rFonts w:ascii="Arial" w:hAnsi="Arial" w:cs="Arial"/>
          <w:sz w:val="20"/>
          <w:szCs w:val="20"/>
        </w:rPr>
        <w:t xml:space="preserve">) </w:t>
      </w:r>
      <w:r w:rsidRPr="002A1BBA">
        <w:rPr>
          <w:rFonts w:ascii="Arial" w:hAnsi="Arial" w:cs="Arial"/>
          <w:sz w:val="20"/>
          <w:szCs w:val="20"/>
        </w:rPr>
        <w:t>What assumptions does any explicit or implicit theoretical orientation make that may affect the authors’ claims? (</w:t>
      </w:r>
      <w:r w:rsidR="00F729E1">
        <w:rPr>
          <w:rFonts w:ascii="Arial" w:hAnsi="Arial" w:cs="Arial"/>
          <w:sz w:val="20"/>
          <w:szCs w:val="20"/>
        </w:rPr>
        <w:t>E</w:t>
      </w:r>
      <w:r w:rsidRPr="002A1BBA">
        <w:rPr>
          <w:rFonts w:ascii="Arial" w:hAnsi="Arial" w:cs="Arial"/>
          <w:sz w:val="20"/>
          <w:szCs w:val="20"/>
        </w:rPr>
        <w:t>.g.</w:t>
      </w:r>
      <w:r w:rsidR="00F729E1">
        <w:rPr>
          <w:rFonts w:ascii="Arial" w:hAnsi="Arial" w:cs="Arial"/>
          <w:sz w:val="20"/>
          <w:szCs w:val="20"/>
        </w:rPr>
        <w:t>:</w:t>
      </w:r>
      <w:r w:rsidRPr="002A1BBA">
        <w:rPr>
          <w:rFonts w:ascii="Arial" w:hAnsi="Arial" w:cs="Arial"/>
          <w:sz w:val="20"/>
          <w:szCs w:val="20"/>
        </w:rPr>
        <w:t xml:space="preserve"> Does a particular perspective focus attention on some aspects and underemphasize others? If more than one</w:t>
      </w:r>
      <w:r w:rsidR="001008A1">
        <w:rPr>
          <w:rFonts w:ascii="Arial" w:hAnsi="Arial" w:cs="Arial"/>
          <w:sz w:val="20"/>
          <w:szCs w:val="20"/>
        </w:rPr>
        <w:t xml:space="preserve"> perspective is used, how coher</w:t>
      </w:r>
      <w:r w:rsidRPr="002A1BBA">
        <w:rPr>
          <w:rFonts w:ascii="Arial" w:hAnsi="Arial" w:cs="Arial"/>
          <w:sz w:val="20"/>
          <w:szCs w:val="20"/>
        </w:rPr>
        <w:t>ently do the different pers</w:t>
      </w:r>
      <w:r w:rsidR="002A1BBA" w:rsidRPr="002A1BBA">
        <w:rPr>
          <w:rFonts w:ascii="Arial" w:hAnsi="Arial" w:cs="Arial"/>
          <w:sz w:val="20"/>
          <w:szCs w:val="20"/>
        </w:rPr>
        <w:t>pectives relate to each other?)</w:t>
      </w:r>
    </w:p>
    <w:p w14:paraId="7F2C30DB" w14:textId="77777777" w:rsidR="002A1BBA" w:rsidRPr="002A1BB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2A1BBA" w:rsidRPr="002A1BBA" w14:paraId="0EC06124" w14:textId="77777777" w:rsidTr="0015244F">
        <w:tc>
          <w:tcPr>
            <w:tcW w:w="10106" w:type="dxa"/>
          </w:tcPr>
          <w:p w14:paraId="5D5B3300" w14:textId="77777777" w:rsidR="002A1BBA" w:rsidRPr="00934FB7" w:rsidRDefault="002A1BBA" w:rsidP="00DB677D">
            <w:pPr>
              <w:spacing w:line="480" w:lineRule="auto"/>
              <w:jc w:val="left"/>
              <w:rPr>
                <w:rFonts w:ascii="Arial" w:hAnsi="Arial" w:cs="Arial"/>
                <w:sz w:val="20"/>
                <w:szCs w:val="20"/>
              </w:rPr>
            </w:pPr>
          </w:p>
        </w:tc>
      </w:tr>
    </w:tbl>
    <w:p w14:paraId="055B6944" w14:textId="77777777" w:rsidR="002A1BBA" w:rsidRPr="002A1BBA" w:rsidRDefault="002A1BBA" w:rsidP="00DB677D">
      <w:pPr>
        <w:spacing w:line="480" w:lineRule="auto"/>
        <w:jc w:val="left"/>
        <w:rPr>
          <w:rFonts w:ascii="Arial" w:hAnsi="Arial" w:cs="Arial"/>
          <w:sz w:val="20"/>
          <w:szCs w:val="20"/>
        </w:rPr>
      </w:pPr>
    </w:p>
    <w:p w14:paraId="1EE1F83F" w14:textId="3D342C45" w:rsidR="00955397" w:rsidRPr="002A1BBA" w:rsidRDefault="00EC5FCE" w:rsidP="00DB677D">
      <w:pPr>
        <w:spacing w:line="480" w:lineRule="auto"/>
        <w:ind w:left="360" w:hanging="360"/>
        <w:jc w:val="left"/>
        <w:rPr>
          <w:rFonts w:ascii="Arial" w:hAnsi="Arial" w:cs="Arial"/>
          <w:sz w:val="20"/>
          <w:szCs w:val="20"/>
        </w:rPr>
      </w:pPr>
      <w:r w:rsidRPr="002A1BBA">
        <w:rPr>
          <w:rFonts w:ascii="Arial" w:hAnsi="Arial" w:cs="Arial"/>
          <w:sz w:val="20"/>
          <w:szCs w:val="20"/>
        </w:rPr>
        <w:t>c</w:t>
      </w:r>
      <w:r w:rsidR="00427A0F">
        <w:rPr>
          <w:rFonts w:ascii="Arial" w:hAnsi="Arial" w:cs="Arial"/>
          <w:sz w:val="20"/>
          <w:szCs w:val="20"/>
        </w:rPr>
        <w:t xml:space="preserve">) </w:t>
      </w:r>
      <w:r w:rsidRPr="002A1BBA">
        <w:rPr>
          <w:rFonts w:ascii="Arial" w:hAnsi="Arial" w:cs="Arial"/>
          <w:sz w:val="20"/>
          <w:szCs w:val="20"/>
        </w:rPr>
        <w:t>What are the key concepts underpinning any explicit or implicit theoretical orientation? (</w:t>
      </w:r>
      <w:r w:rsidR="00427A0F">
        <w:rPr>
          <w:rFonts w:ascii="Arial" w:hAnsi="Arial" w:cs="Arial"/>
          <w:sz w:val="20"/>
          <w:szCs w:val="20"/>
        </w:rPr>
        <w:t>E</w:t>
      </w:r>
      <w:r w:rsidRPr="002A1BBA">
        <w:rPr>
          <w:rFonts w:ascii="Arial" w:hAnsi="Arial" w:cs="Arial"/>
          <w:sz w:val="20"/>
          <w:szCs w:val="20"/>
        </w:rPr>
        <w:t>.g.</w:t>
      </w:r>
      <w:r w:rsidR="00427A0F">
        <w:rPr>
          <w:rFonts w:ascii="Arial" w:hAnsi="Arial" w:cs="Arial"/>
          <w:sz w:val="20"/>
          <w:szCs w:val="20"/>
        </w:rPr>
        <w:t>:</w:t>
      </w:r>
      <w:r w:rsidRPr="002A1BBA">
        <w:rPr>
          <w:rFonts w:ascii="Arial" w:hAnsi="Arial" w:cs="Arial"/>
          <w:sz w:val="20"/>
          <w:szCs w:val="20"/>
        </w:rPr>
        <w:t xml:space="preserve"> Are they listed? Are they </w:t>
      </w:r>
      <w:proofErr w:type="spellStart"/>
      <w:r w:rsidRPr="002A1BBA">
        <w:rPr>
          <w:rFonts w:ascii="Arial" w:hAnsi="Arial" w:cs="Arial"/>
          <w:sz w:val="20"/>
          <w:szCs w:val="20"/>
        </w:rPr>
        <w:t>stipulatively</w:t>
      </w:r>
      <w:proofErr w:type="spellEnd"/>
      <w:r w:rsidRPr="002A1BBA">
        <w:rPr>
          <w:rFonts w:ascii="Arial" w:hAnsi="Arial" w:cs="Arial"/>
          <w:sz w:val="20"/>
          <w:szCs w:val="20"/>
        </w:rPr>
        <w:t xml:space="preserve"> defined? Are concepts mutually compatible? Is the use of concepts consistent? Is the use of concepts congruent with others’ use of the same concepts?)</w:t>
      </w:r>
    </w:p>
    <w:p w14:paraId="5DFD589C" w14:textId="77777777" w:rsidR="002A1BBA" w:rsidRPr="002A1BB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2A1BBA" w:rsidRPr="002A1BBA" w14:paraId="574E8BAC" w14:textId="77777777" w:rsidTr="0015244F">
        <w:tc>
          <w:tcPr>
            <w:tcW w:w="10106" w:type="dxa"/>
          </w:tcPr>
          <w:p w14:paraId="5B3D3CB3" w14:textId="77777777" w:rsidR="002A1BBA" w:rsidRPr="00934FB7" w:rsidRDefault="002A1BBA" w:rsidP="00DB677D">
            <w:pPr>
              <w:spacing w:line="480" w:lineRule="auto"/>
              <w:jc w:val="left"/>
              <w:rPr>
                <w:rFonts w:ascii="Arial" w:hAnsi="Arial" w:cs="Arial"/>
                <w:sz w:val="20"/>
                <w:szCs w:val="20"/>
              </w:rPr>
            </w:pPr>
          </w:p>
        </w:tc>
      </w:tr>
    </w:tbl>
    <w:p w14:paraId="7B512DDB" w14:textId="77777777" w:rsidR="002A1BBA" w:rsidRPr="002F6B38" w:rsidRDefault="002A1BBA" w:rsidP="00DB677D">
      <w:pPr>
        <w:pStyle w:val="Default"/>
        <w:spacing w:line="480" w:lineRule="auto"/>
        <w:rPr>
          <w:rFonts w:ascii="Arial" w:hAnsi="Arial" w:cs="Arial"/>
          <w:sz w:val="20"/>
          <w:szCs w:val="20"/>
        </w:rPr>
      </w:pPr>
    </w:p>
    <w:p w14:paraId="74592BBB" w14:textId="159324AB" w:rsidR="00955397" w:rsidRPr="002F6B38" w:rsidRDefault="00EE2900" w:rsidP="00DB677D">
      <w:pPr>
        <w:spacing w:line="480" w:lineRule="auto"/>
        <w:jc w:val="left"/>
        <w:rPr>
          <w:rFonts w:ascii="Arial" w:hAnsi="Arial" w:cs="Arial"/>
          <w:sz w:val="20"/>
          <w:szCs w:val="20"/>
        </w:rPr>
      </w:pPr>
      <w:r w:rsidRPr="002F6B38">
        <w:rPr>
          <w:rFonts w:ascii="Arial" w:hAnsi="Arial" w:cs="Arial"/>
          <w:b/>
          <w:bCs/>
          <w:sz w:val="20"/>
          <w:szCs w:val="20"/>
        </w:rPr>
        <w:t>7.</w:t>
      </w:r>
      <w:r w:rsidR="000C682E">
        <w:rPr>
          <w:rFonts w:ascii="Arial" w:hAnsi="Arial" w:cs="Arial"/>
          <w:b/>
          <w:bCs/>
          <w:sz w:val="20"/>
          <w:szCs w:val="20"/>
        </w:rPr>
        <w:t xml:space="preserve"> </w:t>
      </w:r>
      <w:r w:rsidR="002A1BBA" w:rsidRPr="002F6B38">
        <w:rPr>
          <w:rFonts w:ascii="Arial" w:hAnsi="Arial" w:cs="Arial"/>
          <w:b/>
          <w:bCs/>
          <w:sz w:val="20"/>
          <w:szCs w:val="20"/>
        </w:rPr>
        <w:t>To what extent does any value stance adopted affect claims?</w:t>
      </w:r>
    </w:p>
    <w:p w14:paraId="1BEFAAD5" w14:textId="77777777" w:rsidR="00955397" w:rsidRPr="002F6B38" w:rsidRDefault="00955397" w:rsidP="00DB677D">
      <w:pPr>
        <w:spacing w:line="480" w:lineRule="auto"/>
        <w:jc w:val="left"/>
        <w:rPr>
          <w:rFonts w:ascii="Arial" w:hAnsi="Arial" w:cs="Arial"/>
          <w:sz w:val="20"/>
          <w:szCs w:val="20"/>
        </w:rPr>
      </w:pPr>
    </w:p>
    <w:p w14:paraId="547977A2" w14:textId="358FE5D4" w:rsidR="002F6B38" w:rsidRDefault="00EC2DD9" w:rsidP="00DB677D">
      <w:pPr>
        <w:pStyle w:val="Pa106"/>
        <w:spacing w:line="480" w:lineRule="auto"/>
        <w:ind w:left="360" w:hanging="360"/>
        <w:rPr>
          <w:rFonts w:ascii="Arial" w:hAnsi="Arial" w:cs="Arial"/>
          <w:sz w:val="20"/>
          <w:szCs w:val="20"/>
        </w:rPr>
      </w:pPr>
      <w:r>
        <w:rPr>
          <w:rFonts w:ascii="Arial" w:hAnsi="Arial" w:cs="Arial"/>
          <w:sz w:val="20"/>
          <w:szCs w:val="20"/>
        </w:rPr>
        <w:lastRenderedPageBreak/>
        <w:t>a</w:t>
      </w:r>
      <w:r w:rsidR="00D82C38">
        <w:rPr>
          <w:rFonts w:ascii="Arial" w:hAnsi="Arial" w:cs="Arial"/>
          <w:sz w:val="20"/>
          <w:szCs w:val="20"/>
        </w:rPr>
        <w:t xml:space="preserve">) </w:t>
      </w:r>
      <w:r w:rsidR="002F6B38" w:rsidRPr="002F6B38">
        <w:rPr>
          <w:rFonts w:ascii="Arial" w:hAnsi="Arial" w:cs="Arial"/>
          <w:sz w:val="20"/>
          <w:szCs w:val="20"/>
        </w:rPr>
        <w:t>How explicit are the authors about any value stance connected with the phenomena? (</w:t>
      </w:r>
      <w:r w:rsidR="00D82C38">
        <w:rPr>
          <w:rFonts w:ascii="Arial" w:hAnsi="Arial" w:cs="Arial"/>
          <w:sz w:val="20"/>
          <w:szCs w:val="20"/>
        </w:rPr>
        <w:t>E</w:t>
      </w:r>
      <w:r w:rsidR="002F6B38" w:rsidRPr="002F6B38">
        <w:rPr>
          <w:rFonts w:ascii="Arial" w:hAnsi="Arial" w:cs="Arial"/>
          <w:sz w:val="20"/>
          <w:szCs w:val="20"/>
        </w:rPr>
        <w:t>.g.</w:t>
      </w:r>
      <w:r w:rsidR="00D82C38">
        <w:rPr>
          <w:rFonts w:ascii="Arial" w:hAnsi="Arial" w:cs="Arial"/>
          <w:sz w:val="20"/>
          <w:szCs w:val="20"/>
        </w:rPr>
        <w:t>:</w:t>
      </w:r>
      <w:r w:rsidR="002F6B38" w:rsidRPr="002F6B38">
        <w:rPr>
          <w:rFonts w:ascii="Arial" w:hAnsi="Arial" w:cs="Arial"/>
          <w:sz w:val="20"/>
          <w:szCs w:val="20"/>
        </w:rPr>
        <w:t xml:space="preserve"> A relatively impartial, critical or positive stance? Is th</w:t>
      </w:r>
      <w:r w:rsidR="001008A1">
        <w:rPr>
          <w:rFonts w:ascii="Arial" w:hAnsi="Arial" w:cs="Arial"/>
          <w:sz w:val="20"/>
          <w:szCs w:val="20"/>
        </w:rPr>
        <w:t>is stance informed by a particu</w:t>
      </w:r>
      <w:r w:rsidR="002F6B38" w:rsidRPr="002F6B38">
        <w:rPr>
          <w:rFonts w:ascii="Arial" w:hAnsi="Arial" w:cs="Arial"/>
          <w:sz w:val="20"/>
          <w:szCs w:val="20"/>
        </w:rPr>
        <w:t>lar ideology? Is it adopted before or after data collection?)</w:t>
      </w:r>
    </w:p>
    <w:p w14:paraId="52EF5BEA" w14:textId="77777777" w:rsidR="00EC2DD9" w:rsidRPr="002A1BBA" w:rsidRDefault="00EC2DD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EC2DD9" w:rsidRPr="002A1BBA" w14:paraId="53577585" w14:textId="77777777" w:rsidTr="0015244F">
        <w:tc>
          <w:tcPr>
            <w:tcW w:w="10106" w:type="dxa"/>
          </w:tcPr>
          <w:p w14:paraId="43A60696" w14:textId="77777777" w:rsidR="00EC2DD9" w:rsidRPr="00934FB7" w:rsidRDefault="00EC2DD9" w:rsidP="00DB677D">
            <w:pPr>
              <w:spacing w:line="480" w:lineRule="auto"/>
              <w:jc w:val="left"/>
              <w:rPr>
                <w:rFonts w:ascii="Arial" w:hAnsi="Arial" w:cs="Arial"/>
                <w:sz w:val="20"/>
                <w:szCs w:val="20"/>
              </w:rPr>
            </w:pPr>
          </w:p>
        </w:tc>
      </w:tr>
    </w:tbl>
    <w:p w14:paraId="5D443EAA" w14:textId="77777777" w:rsidR="00EC2DD9" w:rsidRPr="002F6B38" w:rsidRDefault="00EC2DD9" w:rsidP="00DB677D">
      <w:pPr>
        <w:pStyle w:val="Default"/>
        <w:spacing w:line="480" w:lineRule="auto"/>
        <w:rPr>
          <w:rFonts w:ascii="Arial" w:hAnsi="Arial" w:cs="Arial"/>
          <w:sz w:val="20"/>
          <w:szCs w:val="20"/>
        </w:rPr>
      </w:pPr>
    </w:p>
    <w:p w14:paraId="1E24E750" w14:textId="652226E5" w:rsidR="00115E88" w:rsidRPr="002F6B38" w:rsidRDefault="00EC2DD9" w:rsidP="00DB677D">
      <w:pPr>
        <w:spacing w:line="480" w:lineRule="auto"/>
        <w:ind w:left="360" w:hanging="360"/>
        <w:jc w:val="left"/>
        <w:rPr>
          <w:rFonts w:ascii="Arial" w:hAnsi="Arial" w:cs="Arial"/>
          <w:bCs/>
          <w:sz w:val="20"/>
          <w:szCs w:val="20"/>
        </w:rPr>
      </w:pPr>
      <w:r>
        <w:rPr>
          <w:rFonts w:ascii="Arial" w:hAnsi="Arial" w:cs="Arial"/>
          <w:sz w:val="20"/>
          <w:szCs w:val="20"/>
        </w:rPr>
        <w:t>b</w:t>
      </w:r>
      <w:r w:rsidR="00D82C38">
        <w:rPr>
          <w:rFonts w:ascii="Arial" w:hAnsi="Arial" w:cs="Arial"/>
          <w:sz w:val="20"/>
          <w:szCs w:val="20"/>
        </w:rPr>
        <w:t xml:space="preserve">) </w:t>
      </w:r>
      <w:r w:rsidR="002F6B38" w:rsidRPr="002F6B38">
        <w:rPr>
          <w:rFonts w:ascii="Arial" w:hAnsi="Arial" w:cs="Arial"/>
          <w:sz w:val="20"/>
          <w:szCs w:val="20"/>
        </w:rPr>
        <w:t>How might any explicit or implicit value stance adopted by the authors be affecting their claims? (</w:t>
      </w:r>
      <w:r w:rsidR="00D82C38">
        <w:rPr>
          <w:rFonts w:ascii="Arial" w:hAnsi="Arial" w:cs="Arial"/>
          <w:sz w:val="20"/>
          <w:szCs w:val="20"/>
        </w:rPr>
        <w:t>E</w:t>
      </w:r>
      <w:r w:rsidR="002F6B38" w:rsidRPr="002F6B38">
        <w:rPr>
          <w:rFonts w:ascii="Arial" w:hAnsi="Arial" w:cs="Arial"/>
          <w:sz w:val="20"/>
          <w:szCs w:val="20"/>
        </w:rPr>
        <w:t>.g.</w:t>
      </w:r>
      <w:r w:rsidR="00D82C38">
        <w:rPr>
          <w:rFonts w:ascii="Arial" w:hAnsi="Arial" w:cs="Arial"/>
          <w:sz w:val="20"/>
          <w:szCs w:val="20"/>
        </w:rPr>
        <w:t>:</w:t>
      </w:r>
      <w:r w:rsidR="002F6B38" w:rsidRPr="002F6B38">
        <w:rPr>
          <w:rFonts w:ascii="Arial" w:hAnsi="Arial" w:cs="Arial"/>
          <w:sz w:val="20"/>
          <w:szCs w:val="20"/>
        </w:rPr>
        <w:t xml:space="preserve"> Have they prejudged the phenomena discussed</w:t>
      </w:r>
      <w:r w:rsidR="001008A1">
        <w:rPr>
          <w:rFonts w:ascii="Arial" w:hAnsi="Arial" w:cs="Arial"/>
          <w:sz w:val="20"/>
          <w:szCs w:val="20"/>
        </w:rPr>
        <w:t>? Are they biased? Is it legiti</w:t>
      </w:r>
      <w:r w:rsidR="002F6B38" w:rsidRPr="002F6B38">
        <w:rPr>
          <w:rFonts w:ascii="Arial" w:hAnsi="Arial" w:cs="Arial"/>
          <w:sz w:val="20"/>
          <w:szCs w:val="20"/>
        </w:rPr>
        <w:t>mate for the authors to adopt their particular value stance? Have they over-emphasized some aspects of the phenomenon while under-emphasizing others?)</w:t>
      </w:r>
    </w:p>
    <w:p w14:paraId="08CA9C97" w14:textId="77777777" w:rsidR="00EC2DD9" w:rsidRPr="002A1BBA" w:rsidRDefault="00EC2DD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EC2DD9" w:rsidRPr="002A1BBA" w14:paraId="178D58B3" w14:textId="77777777" w:rsidTr="0015244F">
        <w:tc>
          <w:tcPr>
            <w:tcW w:w="10106" w:type="dxa"/>
          </w:tcPr>
          <w:p w14:paraId="5FE60CFE" w14:textId="77777777" w:rsidR="00EC2DD9" w:rsidRPr="00934FB7" w:rsidRDefault="00EC2DD9" w:rsidP="00DB677D">
            <w:pPr>
              <w:spacing w:line="480" w:lineRule="auto"/>
              <w:jc w:val="left"/>
              <w:rPr>
                <w:rFonts w:ascii="Arial" w:hAnsi="Arial" w:cs="Arial"/>
                <w:sz w:val="20"/>
                <w:szCs w:val="20"/>
              </w:rPr>
            </w:pPr>
          </w:p>
        </w:tc>
      </w:tr>
    </w:tbl>
    <w:p w14:paraId="24907823" w14:textId="77777777" w:rsidR="00EC2DD9" w:rsidRPr="001008A1" w:rsidRDefault="00EC2DD9" w:rsidP="00DB677D">
      <w:pPr>
        <w:pStyle w:val="Default"/>
        <w:spacing w:line="480" w:lineRule="auto"/>
        <w:rPr>
          <w:rFonts w:ascii="Arial" w:hAnsi="Arial" w:cs="Arial"/>
          <w:sz w:val="20"/>
          <w:szCs w:val="20"/>
        </w:rPr>
      </w:pPr>
    </w:p>
    <w:p w14:paraId="555D9787" w14:textId="6A3B0491" w:rsidR="008E6F60" w:rsidRPr="001008A1" w:rsidRDefault="001008A1" w:rsidP="00DB677D">
      <w:pPr>
        <w:spacing w:line="480" w:lineRule="auto"/>
        <w:jc w:val="left"/>
        <w:rPr>
          <w:rFonts w:ascii="Arial" w:hAnsi="Arial" w:cs="Arial"/>
          <w:bCs/>
          <w:sz w:val="20"/>
          <w:szCs w:val="20"/>
        </w:rPr>
      </w:pPr>
      <w:r w:rsidRPr="001008A1">
        <w:rPr>
          <w:rFonts w:ascii="Arial" w:hAnsi="Arial" w:cs="Arial"/>
          <w:b/>
          <w:bCs/>
          <w:sz w:val="20"/>
          <w:szCs w:val="20"/>
        </w:rPr>
        <w:t>8.</w:t>
      </w:r>
      <w:r w:rsidR="00D82C38">
        <w:rPr>
          <w:rFonts w:ascii="Arial" w:hAnsi="Arial" w:cs="Arial"/>
          <w:b/>
          <w:bCs/>
          <w:sz w:val="20"/>
          <w:szCs w:val="20"/>
        </w:rPr>
        <w:t xml:space="preserve"> </w:t>
      </w:r>
      <w:r w:rsidRPr="001008A1">
        <w:rPr>
          <w:rFonts w:ascii="Arial" w:hAnsi="Arial" w:cs="Arial"/>
          <w:b/>
          <w:bCs/>
          <w:sz w:val="20"/>
          <w:szCs w:val="20"/>
        </w:rPr>
        <w:t>To what extent are claims supported or challenged by others’ work?</w:t>
      </w:r>
    </w:p>
    <w:p w14:paraId="028AF475" w14:textId="77777777" w:rsidR="008E6F60" w:rsidRPr="001008A1" w:rsidRDefault="008E6F60" w:rsidP="00DB677D">
      <w:pPr>
        <w:spacing w:line="480" w:lineRule="auto"/>
        <w:jc w:val="left"/>
        <w:rPr>
          <w:rFonts w:ascii="Arial" w:hAnsi="Arial" w:cs="Arial"/>
          <w:bCs/>
          <w:sz w:val="20"/>
          <w:szCs w:val="20"/>
        </w:rPr>
      </w:pPr>
    </w:p>
    <w:p w14:paraId="27D0DAE3" w14:textId="1962980F" w:rsidR="001008A1" w:rsidRPr="001008A1" w:rsidRDefault="001008A1" w:rsidP="00DB677D">
      <w:pPr>
        <w:pStyle w:val="Pa106"/>
        <w:spacing w:line="480" w:lineRule="auto"/>
        <w:ind w:left="360" w:hanging="360"/>
        <w:rPr>
          <w:rFonts w:ascii="Arial" w:hAnsi="Arial" w:cs="Arial"/>
          <w:sz w:val="20"/>
          <w:szCs w:val="20"/>
        </w:rPr>
      </w:pPr>
      <w:r w:rsidRPr="001008A1">
        <w:rPr>
          <w:rFonts w:ascii="Arial" w:hAnsi="Arial" w:cs="Arial"/>
          <w:sz w:val="20"/>
          <w:szCs w:val="20"/>
        </w:rPr>
        <w:t>a</w:t>
      </w:r>
      <w:r w:rsidR="00D25CBF">
        <w:rPr>
          <w:rFonts w:ascii="Arial" w:hAnsi="Arial" w:cs="Arial"/>
          <w:sz w:val="20"/>
          <w:szCs w:val="20"/>
        </w:rPr>
        <w:t xml:space="preserve">) </w:t>
      </w:r>
      <w:r w:rsidRPr="001008A1">
        <w:rPr>
          <w:rFonts w:ascii="Arial" w:hAnsi="Arial" w:cs="Arial"/>
          <w:sz w:val="20"/>
          <w:szCs w:val="20"/>
        </w:rPr>
        <w:t>Do the authors relate their claims to others’ work? (</w:t>
      </w:r>
      <w:r w:rsidR="00D25CBF">
        <w:rPr>
          <w:rFonts w:ascii="Arial" w:hAnsi="Arial" w:cs="Arial"/>
          <w:sz w:val="20"/>
          <w:szCs w:val="20"/>
        </w:rPr>
        <w:t>E</w:t>
      </w:r>
      <w:r w:rsidRPr="001008A1">
        <w:rPr>
          <w:rFonts w:ascii="Arial" w:hAnsi="Arial" w:cs="Arial"/>
          <w:sz w:val="20"/>
          <w:szCs w:val="20"/>
        </w:rPr>
        <w:t>.g.</w:t>
      </w:r>
      <w:r w:rsidR="00D25CBF">
        <w:rPr>
          <w:rFonts w:ascii="Arial" w:hAnsi="Arial" w:cs="Arial"/>
          <w:sz w:val="20"/>
          <w:szCs w:val="20"/>
        </w:rPr>
        <w:t>:</w:t>
      </w:r>
      <w:r w:rsidRPr="001008A1">
        <w:rPr>
          <w:rFonts w:ascii="Arial" w:hAnsi="Arial" w:cs="Arial"/>
          <w:sz w:val="20"/>
          <w:szCs w:val="20"/>
        </w:rPr>
        <w:t xml:space="preserve"> Do the authors refer to others’ published evidence, theoretical orientations or value stances to support their claims? Do they acknowledge others’ counter-evidence?)</w:t>
      </w:r>
    </w:p>
    <w:p w14:paraId="1269FAA8"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1008A1" w:rsidRPr="001008A1" w14:paraId="4F4BDE03" w14:textId="77777777" w:rsidTr="0015244F">
        <w:tc>
          <w:tcPr>
            <w:tcW w:w="10106" w:type="dxa"/>
          </w:tcPr>
          <w:p w14:paraId="06C1AE64" w14:textId="77777777" w:rsidR="001008A1" w:rsidRPr="00934FB7" w:rsidRDefault="001008A1" w:rsidP="00DB677D">
            <w:pPr>
              <w:spacing w:line="480" w:lineRule="auto"/>
              <w:jc w:val="left"/>
              <w:rPr>
                <w:rFonts w:ascii="Arial" w:hAnsi="Arial" w:cs="Arial"/>
                <w:sz w:val="20"/>
                <w:szCs w:val="20"/>
              </w:rPr>
            </w:pPr>
          </w:p>
        </w:tc>
      </w:tr>
    </w:tbl>
    <w:p w14:paraId="2C90EEF6" w14:textId="77777777" w:rsidR="001008A1" w:rsidRPr="001008A1" w:rsidRDefault="001008A1" w:rsidP="00DB677D">
      <w:pPr>
        <w:pStyle w:val="Default"/>
        <w:spacing w:line="480" w:lineRule="auto"/>
        <w:rPr>
          <w:rFonts w:ascii="Arial" w:hAnsi="Arial" w:cs="Arial"/>
          <w:sz w:val="20"/>
          <w:szCs w:val="20"/>
        </w:rPr>
      </w:pPr>
    </w:p>
    <w:p w14:paraId="4F2C0CFD" w14:textId="44DBC217" w:rsidR="001008A1" w:rsidRPr="001008A1" w:rsidRDefault="001008A1" w:rsidP="00DB677D">
      <w:pPr>
        <w:pStyle w:val="Pa106"/>
        <w:spacing w:line="480" w:lineRule="auto"/>
        <w:ind w:left="360" w:hanging="360"/>
        <w:rPr>
          <w:rFonts w:ascii="Arial" w:hAnsi="Arial" w:cs="Arial"/>
          <w:sz w:val="20"/>
          <w:szCs w:val="20"/>
        </w:rPr>
      </w:pPr>
      <w:r w:rsidRPr="001008A1">
        <w:rPr>
          <w:rFonts w:ascii="Arial" w:hAnsi="Arial" w:cs="Arial"/>
          <w:sz w:val="20"/>
          <w:szCs w:val="20"/>
        </w:rPr>
        <w:t>b</w:t>
      </w:r>
      <w:r w:rsidR="00D25CBF">
        <w:rPr>
          <w:rFonts w:ascii="Arial" w:hAnsi="Arial" w:cs="Arial"/>
          <w:sz w:val="20"/>
          <w:szCs w:val="20"/>
        </w:rPr>
        <w:t xml:space="preserve">) </w:t>
      </w:r>
      <w:r w:rsidRPr="001008A1">
        <w:rPr>
          <w:rFonts w:ascii="Arial" w:hAnsi="Arial" w:cs="Arial"/>
          <w:sz w:val="20"/>
          <w:szCs w:val="20"/>
        </w:rPr>
        <w:t>If the authors use evidence from others’ work to support their claims, how robust is it? (</w:t>
      </w:r>
      <w:r w:rsidR="00D25CBF">
        <w:rPr>
          <w:rFonts w:ascii="Arial" w:hAnsi="Arial" w:cs="Arial"/>
          <w:sz w:val="20"/>
          <w:szCs w:val="20"/>
        </w:rPr>
        <w:t>E</w:t>
      </w:r>
      <w:r w:rsidRPr="001008A1">
        <w:rPr>
          <w:rFonts w:ascii="Arial" w:hAnsi="Arial" w:cs="Arial"/>
          <w:sz w:val="20"/>
          <w:szCs w:val="20"/>
        </w:rPr>
        <w:t>.g.</w:t>
      </w:r>
      <w:r w:rsidR="00D25CBF">
        <w:rPr>
          <w:rFonts w:ascii="Arial" w:hAnsi="Arial" w:cs="Arial"/>
          <w:sz w:val="20"/>
          <w:szCs w:val="20"/>
        </w:rPr>
        <w:t>:</w:t>
      </w:r>
      <w:r w:rsidRPr="001008A1">
        <w:rPr>
          <w:rFonts w:ascii="Arial" w:hAnsi="Arial" w:cs="Arial"/>
          <w:sz w:val="20"/>
          <w:szCs w:val="20"/>
        </w:rPr>
        <w:t xml:space="preserve"> As for 5(c).)</w:t>
      </w:r>
    </w:p>
    <w:p w14:paraId="67FB1389"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1008A1" w:rsidRPr="001008A1" w14:paraId="19DBCE73" w14:textId="77777777" w:rsidTr="0015244F">
        <w:tc>
          <w:tcPr>
            <w:tcW w:w="10106" w:type="dxa"/>
          </w:tcPr>
          <w:p w14:paraId="26294F81" w14:textId="77777777" w:rsidR="001008A1" w:rsidRPr="00934FB7" w:rsidRDefault="001008A1" w:rsidP="00DB677D">
            <w:pPr>
              <w:spacing w:line="480" w:lineRule="auto"/>
              <w:jc w:val="left"/>
              <w:rPr>
                <w:rFonts w:ascii="Arial" w:hAnsi="Arial" w:cs="Arial"/>
                <w:sz w:val="20"/>
                <w:szCs w:val="20"/>
              </w:rPr>
            </w:pPr>
          </w:p>
        </w:tc>
      </w:tr>
    </w:tbl>
    <w:p w14:paraId="208BC94D" w14:textId="77777777" w:rsidR="001008A1" w:rsidRPr="001008A1" w:rsidRDefault="001008A1" w:rsidP="00DB677D">
      <w:pPr>
        <w:pStyle w:val="Default"/>
        <w:spacing w:line="480" w:lineRule="auto"/>
        <w:rPr>
          <w:rFonts w:ascii="Arial" w:hAnsi="Arial" w:cs="Arial"/>
          <w:sz w:val="20"/>
          <w:szCs w:val="20"/>
        </w:rPr>
      </w:pPr>
    </w:p>
    <w:p w14:paraId="2DB6594E" w14:textId="69970C1E" w:rsidR="008E6F60" w:rsidRPr="001008A1" w:rsidRDefault="001008A1" w:rsidP="00DB677D">
      <w:pPr>
        <w:spacing w:line="480" w:lineRule="auto"/>
        <w:ind w:left="360" w:hanging="360"/>
        <w:jc w:val="left"/>
        <w:rPr>
          <w:rFonts w:ascii="Arial" w:hAnsi="Arial" w:cs="Arial"/>
          <w:sz w:val="20"/>
          <w:szCs w:val="20"/>
        </w:rPr>
      </w:pPr>
      <w:r w:rsidRPr="001008A1">
        <w:rPr>
          <w:rFonts w:ascii="Arial" w:hAnsi="Arial" w:cs="Arial"/>
          <w:sz w:val="20"/>
          <w:szCs w:val="20"/>
        </w:rPr>
        <w:t>c</w:t>
      </w:r>
      <w:r w:rsidR="00D25CBF">
        <w:rPr>
          <w:rFonts w:ascii="Arial" w:hAnsi="Arial" w:cs="Arial"/>
          <w:sz w:val="20"/>
          <w:szCs w:val="20"/>
        </w:rPr>
        <w:t xml:space="preserve">) </w:t>
      </w:r>
      <w:r w:rsidRPr="001008A1">
        <w:rPr>
          <w:rFonts w:ascii="Arial" w:hAnsi="Arial" w:cs="Arial"/>
          <w:sz w:val="20"/>
          <w:szCs w:val="20"/>
        </w:rPr>
        <w:t>Is there any evidence from others’ work (including work you know, but the authors do not mention) that challenges the authors’ claims and, if so, how robust is it? (</w:t>
      </w:r>
      <w:r w:rsidR="0015244F">
        <w:rPr>
          <w:rFonts w:ascii="Arial" w:hAnsi="Arial" w:cs="Arial"/>
          <w:sz w:val="20"/>
          <w:szCs w:val="20"/>
        </w:rPr>
        <w:t>E</w:t>
      </w:r>
      <w:r w:rsidRPr="001008A1">
        <w:rPr>
          <w:rFonts w:ascii="Arial" w:hAnsi="Arial" w:cs="Arial"/>
          <w:sz w:val="20"/>
          <w:szCs w:val="20"/>
        </w:rPr>
        <w:t>.g., Is there relevant research or practice literature? Check any as for 5(c).)</w:t>
      </w:r>
    </w:p>
    <w:p w14:paraId="478CC001"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1008A1" w:rsidRPr="001008A1" w14:paraId="355AEDB1" w14:textId="77777777" w:rsidTr="0015244F">
        <w:tc>
          <w:tcPr>
            <w:tcW w:w="10106" w:type="dxa"/>
          </w:tcPr>
          <w:p w14:paraId="7DAEC8D1" w14:textId="77777777" w:rsidR="001008A1" w:rsidRPr="00934FB7" w:rsidRDefault="001008A1" w:rsidP="00DB677D">
            <w:pPr>
              <w:spacing w:line="480" w:lineRule="auto"/>
              <w:jc w:val="left"/>
              <w:rPr>
                <w:rFonts w:ascii="Arial" w:hAnsi="Arial" w:cs="Arial"/>
                <w:sz w:val="20"/>
                <w:szCs w:val="20"/>
              </w:rPr>
            </w:pPr>
          </w:p>
        </w:tc>
      </w:tr>
    </w:tbl>
    <w:p w14:paraId="7C5D6B33" w14:textId="77777777" w:rsidR="001008A1" w:rsidRPr="00F30DFD" w:rsidRDefault="001008A1" w:rsidP="00DB677D">
      <w:pPr>
        <w:pStyle w:val="Default"/>
        <w:spacing w:line="480" w:lineRule="auto"/>
        <w:rPr>
          <w:rFonts w:ascii="Arial" w:hAnsi="Arial" w:cs="Arial"/>
          <w:sz w:val="20"/>
          <w:szCs w:val="20"/>
        </w:rPr>
      </w:pPr>
    </w:p>
    <w:p w14:paraId="26E683CE" w14:textId="62B8BF27" w:rsidR="001008A1" w:rsidRPr="00F30DFD" w:rsidRDefault="00717D72" w:rsidP="00DB677D">
      <w:pPr>
        <w:spacing w:line="480" w:lineRule="auto"/>
        <w:ind w:left="360" w:hanging="360"/>
        <w:jc w:val="left"/>
        <w:rPr>
          <w:rFonts w:ascii="Arial" w:hAnsi="Arial" w:cs="Arial"/>
          <w:bCs/>
          <w:sz w:val="20"/>
          <w:szCs w:val="20"/>
        </w:rPr>
      </w:pPr>
      <w:r w:rsidRPr="00F30DFD">
        <w:rPr>
          <w:rFonts w:ascii="Arial" w:hAnsi="Arial" w:cs="Arial"/>
          <w:b/>
          <w:bCs/>
          <w:sz w:val="20"/>
          <w:szCs w:val="20"/>
        </w:rPr>
        <w:t>9.</w:t>
      </w:r>
      <w:r w:rsidR="00A065D6">
        <w:rPr>
          <w:rFonts w:ascii="Arial" w:hAnsi="Arial" w:cs="Arial"/>
          <w:b/>
          <w:bCs/>
          <w:sz w:val="20"/>
          <w:szCs w:val="20"/>
        </w:rPr>
        <w:t xml:space="preserve"> </w:t>
      </w:r>
      <w:r w:rsidRPr="00F30DFD">
        <w:rPr>
          <w:rFonts w:ascii="Arial" w:hAnsi="Arial" w:cs="Arial"/>
          <w:b/>
          <w:bCs/>
          <w:sz w:val="20"/>
          <w:szCs w:val="20"/>
        </w:rPr>
        <w:t>To what extent are claims consistent with my experience?</w:t>
      </w:r>
    </w:p>
    <w:p w14:paraId="745B4E79"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17D72" w:rsidRPr="00F30DFD" w14:paraId="0A05369C" w14:textId="77777777" w:rsidTr="0015244F">
        <w:tc>
          <w:tcPr>
            <w:tcW w:w="10106" w:type="dxa"/>
          </w:tcPr>
          <w:p w14:paraId="6DDE7396" w14:textId="77777777" w:rsidR="00717D72" w:rsidRPr="00934FB7" w:rsidRDefault="00717D72" w:rsidP="00DB677D">
            <w:pPr>
              <w:spacing w:line="480" w:lineRule="auto"/>
              <w:jc w:val="left"/>
              <w:rPr>
                <w:rFonts w:ascii="Arial" w:hAnsi="Arial" w:cs="Arial"/>
                <w:sz w:val="20"/>
                <w:szCs w:val="20"/>
              </w:rPr>
            </w:pPr>
          </w:p>
        </w:tc>
      </w:tr>
    </w:tbl>
    <w:p w14:paraId="050CAE8E" w14:textId="77777777" w:rsidR="00717D72" w:rsidRPr="00F30DFD" w:rsidRDefault="00717D72" w:rsidP="00DB677D">
      <w:pPr>
        <w:pStyle w:val="Default"/>
        <w:spacing w:line="480" w:lineRule="auto"/>
        <w:rPr>
          <w:rFonts w:ascii="Arial" w:hAnsi="Arial" w:cs="Arial"/>
          <w:sz w:val="20"/>
          <w:szCs w:val="20"/>
        </w:rPr>
      </w:pPr>
    </w:p>
    <w:p w14:paraId="529133AF" w14:textId="648A165B" w:rsidR="001008A1" w:rsidRPr="00F30DFD" w:rsidRDefault="00717D72" w:rsidP="00DB677D">
      <w:pPr>
        <w:spacing w:line="480" w:lineRule="auto"/>
        <w:ind w:left="360" w:hanging="360"/>
        <w:jc w:val="left"/>
        <w:rPr>
          <w:rFonts w:ascii="Arial" w:hAnsi="Arial" w:cs="Arial"/>
          <w:bCs/>
          <w:sz w:val="20"/>
          <w:szCs w:val="20"/>
        </w:rPr>
      </w:pPr>
      <w:r w:rsidRPr="00F30DFD">
        <w:rPr>
          <w:rFonts w:ascii="Arial" w:hAnsi="Arial" w:cs="Arial"/>
          <w:b/>
          <w:bCs/>
          <w:sz w:val="20"/>
          <w:szCs w:val="20"/>
        </w:rPr>
        <w:t>10.</w:t>
      </w:r>
      <w:r w:rsidR="00A065D6">
        <w:rPr>
          <w:rFonts w:ascii="Arial" w:hAnsi="Arial" w:cs="Arial"/>
          <w:b/>
          <w:bCs/>
          <w:sz w:val="20"/>
          <w:szCs w:val="20"/>
        </w:rPr>
        <w:t xml:space="preserve"> </w:t>
      </w:r>
      <w:r w:rsidRPr="00F30DFD">
        <w:rPr>
          <w:rFonts w:ascii="Arial" w:hAnsi="Arial" w:cs="Arial"/>
          <w:b/>
          <w:bCs/>
          <w:sz w:val="20"/>
          <w:szCs w:val="20"/>
        </w:rPr>
        <w:t>What is my summary evaluation of the text in relation to my review question?</w:t>
      </w:r>
    </w:p>
    <w:p w14:paraId="27789FF6" w14:textId="77777777" w:rsidR="001008A1" w:rsidRPr="00F30DFD" w:rsidRDefault="001008A1" w:rsidP="00DB677D">
      <w:pPr>
        <w:spacing w:line="480" w:lineRule="auto"/>
        <w:jc w:val="left"/>
        <w:rPr>
          <w:rFonts w:ascii="Arial" w:hAnsi="Arial" w:cs="Arial"/>
          <w:bCs/>
          <w:sz w:val="20"/>
          <w:szCs w:val="20"/>
        </w:rPr>
      </w:pPr>
    </w:p>
    <w:p w14:paraId="599D5C9C" w14:textId="20887D13" w:rsidR="00717D72" w:rsidRPr="00F30DFD" w:rsidRDefault="00717D72" w:rsidP="00DB677D">
      <w:pPr>
        <w:pStyle w:val="Pa106"/>
        <w:spacing w:line="480" w:lineRule="auto"/>
        <w:rPr>
          <w:rFonts w:ascii="Arial" w:hAnsi="Arial" w:cs="Arial"/>
          <w:sz w:val="20"/>
          <w:szCs w:val="20"/>
        </w:rPr>
      </w:pPr>
      <w:r w:rsidRPr="00F30DFD">
        <w:rPr>
          <w:rFonts w:ascii="Arial" w:hAnsi="Arial" w:cs="Arial"/>
          <w:sz w:val="20"/>
          <w:szCs w:val="20"/>
        </w:rPr>
        <w:t>a</w:t>
      </w:r>
      <w:r w:rsidR="00A065D6">
        <w:rPr>
          <w:rFonts w:ascii="Arial" w:hAnsi="Arial" w:cs="Arial"/>
          <w:sz w:val="20"/>
          <w:szCs w:val="20"/>
        </w:rPr>
        <w:t xml:space="preserve">) </w:t>
      </w:r>
      <w:r w:rsidRPr="00F30DFD">
        <w:rPr>
          <w:rFonts w:ascii="Arial" w:hAnsi="Arial" w:cs="Arial"/>
          <w:sz w:val="20"/>
          <w:szCs w:val="20"/>
        </w:rPr>
        <w:t>How convincing are the authors’ claims and why?</w:t>
      </w:r>
    </w:p>
    <w:p w14:paraId="04F6A803"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17D72" w:rsidRPr="00F30DFD" w14:paraId="3CA9468B" w14:textId="77777777" w:rsidTr="0015244F">
        <w:tc>
          <w:tcPr>
            <w:tcW w:w="10106" w:type="dxa"/>
          </w:tcPr>
          <w:p w14:paraId="05983EAE" w14:textId="77777777" w:rsidR="00717D72" w:rsidRPr="00934FB7" w:rsidRDefault="00717D72" w:rsidP="00DB677D">
            <w:pPr>
              <w:spacing w:line="480" w:lineRule="auto"/>
              <w:jc w:val="left"/>
              <w:rPr>
                <w:rFonts w:ascii="Arial" w:hAnsi="Arial" w:cs="Arial"/>
                <w:sz w:val="20"/>
                <w:szCs w:val="20"/>
              </w:rPr>
            </w:pPr>
          </w:p>
        </w:tc>
      </w:tr>
    </w:tbl>
    <w:p w14:paraId="45041837" w14:textId="77777777" w:rsidR="00717D72" w:rsidRPr="00F30DFD" w:rsidRDefault="00717D72" w:rsidP="00DB677D">
      <w:pPr>
        <w:pStyle w:val="Default"/>
        <w:spacing w:line="480" w:lineRule="auto"/>
        <w:rPr>
          <w:rFonts w:ascii="Arial" w:hAnsi="Arial" w:cs="Arial"/>
          <w:sz w:val="20"/>
          <w:szCs w:val="20"/>
        </w:rPr>
      </w:pPr>
    </w:p>
    <w:p w14:paraId="4921C807" w14:textId="2F32F77A" w:rsidR="008E6F60" w:rsidRPr="00F30DFD" w:rsidRDefault="00717D72" w:rsidP="00DB677D">
      <w:pPr>
        <w:spacing w:line="480" w:lineRule="auto"/>
        <w:jc w:val="left"/>
        <w:rPr>
          <w:rFonts w:ascii="Arial" w:hAnsi="Arial" w:cs="Arial"/>
          <w:sz w:val="20"/>
          <w:szCs w:val="20"/>
        </w:rPr>
      </w:pPr>
      <w:r w:rsidRPr="00F30DFD">
        <w:rPr>
          <w:rFonts w:ascii="Arial" w:hAnsi="Arial" w:cs="Arial"/>
          <w:sz w:val="20"/>
          <w:szCs w:val="20"/>
        </w:rPr>
        <w:t>b</w:t>
      </w:r>
      <w:r w:rsidR="00A065D6">
        <w:rPr>
          <w:rFonts w:ascii="Arial" w:hAnsi="Arial" w:cs="Arial"/>
          <w:sz w:val="20"/>
          <w:szCs w:val="20"/>
        </w:rPr>
        <w:t xml:space="preserve">) </w:t>
      </w:r>
      <w:r w:rsidRPr="00F30DFD">
        <w:rPr>
          <w:rFonts w:ascii="Arial" w:hAnsi="Arial" w:cs="Arial"/>
          <w:sz w:val="20"/>
          <w:szCs w:val="20"/>
        </w:rPr>
        <w:t>How, if at all, could the authors have provided stronger backing for their claims?</w:t>
      </w:r>
    </w:p>
    <w:p w14:paraId="30038A69"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17D72" w:rsidRPr="00F30DFD" w14:paraId="7947C59C" w14:textId="77777777" w:rsidTr="0015244F">
        <w:tc>
          <w:tcPr>
            <w:tcW w:w="10106" w:type="dxa"/>
          </w:tcPr>
          <w:p w14:paraId="12E1BE21" w14:textId="77777777" w:rsidR="00717D72" w:rsidRPr="00934FB7" w:rsidRDefault="00717D72" w:rsidP="00DB677D">
            <w:pPr>
              <w:spacing w:line="480" w:lineRule="auto"/>
              <w:jc w:val="left"/>
              <w:rPr>
                <w:rFonts w:ascii="Arial" w:hAnsi="Arial" w:cs="Arial"/>
                <w:sz w:val="20"/>
                <w:szCs w:val="20"/>
              </w:rPr>
            </w:pPr>
          </w:p>
        </w:tc>
      </w:tr>
    </w:tbl>
    <w:p w14:paraId="5174F8C4" w14:textId="77777777" w:rsidR="00717D72" w:rsidRPr="00F30DFD" w:rsidRDefault="00717D72" w:rsidP="00DB677D">
      <w:pPr>
        <w:pStyle w:val="Default"/>
        <w:spacing w:line="480" w:lineRule="auto"/>
        <w:rPr>
          <w:rFonts w:ascii="Arial" w:hAnsi="Arial" w:cs="Arial"/>
          <w:sz w:val="20"/>
          <w:szCs w:val="20"/>
        </w:rPr>
      </w:pPr>
    </w:p>
    <w:sectPr w:rsidR="00717D72" w:rsidRPr="00F30DFD">
      <w:footerReference w:type="even" r:id="rId7"/>
      <w:footerReference w:type="default" r:id="rId8"/>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4423" w14:textId="77777777" w:rsidR="0015244F" w:rsidRDefault="0015244F">
      <w:r>
        <w:separator/>
      </w:r>
    </w:p>
  </w:endnote>
  <w:endnote w:type="continuationSeparator" w:id="0">
    <w:p w14:paraId="63E30A02" w14:textId="77777777" w:rsidR="0015244F" w:rsidRDefault="0015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G Rounded Std">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A45E" w14:textId="77777777" w:rsidR="0015244F" w:rsidRDefault="00152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A8928" w14:textId="77777777" w:rsidR="0015244F" w:rsidRDefault="00152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81F9" w14:textId="77777777" w:rsidR="0015244F" w:rsidRDefault="00152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4FB7">
      <w:rPr>
        <w:rStyle w:val="PageNumber"/>
        <w:noProof/>
      </w:rPr>
      <w:t>1</w:t>
    </w:r>
    <w:r>
      <w:rPr>
        <w:rStyle w:val="PageNumber"/>
      </w:rPr>
      <w:fldChar w:fldCharType="end"/>
    </w:r>
  </w:p>
  <w:p w14:paraId="6FE81588" w14:textId="77777777" w:rsidR="0015244F" w:rsidRDefault="00152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8643A" w14:textId="77777777" w:rsidR="0015244F" w:rsidRDefault="0015244F">
      <w:r>
        <w:separator/>
      </w:r>
    </w:p>
  </w:footnote>
  <w:footnote w:type="continuationSeparator" w:id="0">
    <w:p w14:paraId="43C03185" w14:textId="77777777" w:rsidR="0015244F" w:rsidRDefault="00152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732A5"/>
    <w:multiLevelType w:val="hybridMultilevel"/>
    <w:tmpl w:val="57C45934"/>
    <w:lvl w:ilvl="0" w:tplc="0409000F">
      <w:start w:val="1"/>
      <w:numFmt w:val="decimal"/>
      <w:lvlText w:val="%1."/>
      <w:lvlJc w:val="left"/>
      <w:pPr>
        <w:tabs>
          <w:tab w:val="num" w:pos="840"/>
        </w:tabs>
        <w:ind w:left="840" w:hanging="360"/>
      </w:pPr>
    </w:lvl>
    <w:lvl w:ilvl="1" w:tplc="0916F022">
      <w:start w:val="1"/>
      <w:numFmt w:val="bullet"/>
      <w:lvlText w:val=""/>
      <w:lvlJc w:val="left"/>
      <w:pPr>
        <w:tabs>
          <w:tab w:val="num" w:pos="1560"/>
        </w:tabs>
        <w:ind w:left="1560" w:hanging="360"/>
      </w:pPr>
      <w:rPr>
        <w:rFonts w:ascii="Symbol" w:hAnsi="Symbol" w:hint="default"/>
      </w:rPr>
    </w:lvl>
    <w:lvl w:ilvl="2" w:tplc="0409001B">
      <w:start w:val="1"/>
      <w:numFmt w:val="decimal"/>
      <w:lvlText w:val="%3."/>
      <w:lvlJc w:val="left"/>
      <w:pPr>
        <w:tabs>
          <w:tab w:val="num" w:pos="2280"/>
        </w:tabs>
        <w:ind w:left="2280" w:hanging="360"/>
      </w:pPr>
    </w:lvl>
    <w:lvl w:ilvl="3" w:tplc="0409000F">
      <w:start w:val="1"/>
      <w:numFmt w:val="decimal"/>
      <w:lvlText w:val="%4."/>
      <w:lvlJc w:val="left"/>
      <w:pPr>
        <w:tabs>
          <w:tab w:val="num" w:pos="3000"/>
        </w:tabs>
        <w:ind w:left="3000" w:hanging="360"/>
      </w:pPr>
    </w:lvl>
    <w:lvl w:ilvl="4" w:tplc="04090019">
      <w:start w:val="1"/>
      <w:numFmt w:val="decimal"/>
      <w:lvlText w:val="%5."/>
      <w:lvlJc w:val="left"/>
      <w:pPr>
        <w:tabs>
          <w:tab w:val="num" w:pos="3720"/>
        </w:tabs>
        <w:ind w:left="3720" w:hanging="360"/>
      </w:pPr>
    </w:lvl>
    <w:lvl w:ilvl="5" w:tplc="0409001B">
      <w:start w:val="1"/>
      <w:numFmt w:val="decimal"/>
      <w:lvlText w:val="%6."/>
      <w:lvlJc w:val="left"/>
      <w:pPr>
        <w:tabs>
          <w:tab w:val="num" w:pos="4440"/>
        </w:tabs>
        <w:ind w:left="4440" w:hanging="360"/>
      </w:pPr>
    </w:lvl>
    <w:lvl w:ilvl="6" w:tplc="0409000F">
      <w:start w:val="1"/>
      <w:numFmt w:val="decimal"/>
      <w:lvlText w:val="%7."/>
      <w:lvlJc w:val="left"/>
      <w:pPr>
        <w:tabs>
          <w:tab w:val="num" w:pos="5160"/>
        </w:tabs>
        <w:ind w:left="5160" w:hanging="360"/>
      </w:pPr>
    </w:lvl>
    <w:lvl w:ilvl="7" w:tplc="04090019">
      <w:start w:val="1"/>
      <w:numFmt w:val="decimal"/>
      <w:lvlText w:val="%8."/>
      <w:lvlJc w:val="left"/>
      <w:pPr>
        <w:tabs>
          <w:tab w:val="num" w:pos="5880"/>
        </w:tabs>
        <w:ind w:left="5880" w:hanging="360"/>
      </w:pPr>
    </w:lvl>
    <w:lvl w:ilvl="8" w:tplc="0409001B">
      <w:start w:val="1"/>
      <w:numFmt w:val="decimal"/>
      <w:lvlText w:val="%9."/>
      <w:lvlJc w:val="left"/>
      <w:pPr>
        <w:tabs>
          <w:tab w:val="num" w:pos="6600"/>
        </w:tabs>
        <w:ind w:left="660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Othen">
    <w15:presenceInfo w15:providerId="Windows Live" w15:userId="458e96109c59c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B7"/>
    <w:rsid w:val="00050212"/>
    <w:rsid w:val="00052BDA"/>
    <w:rsid w:val="0008250C"/>
    <w:rsid w:val="00096BF7"/>
    <w:rsid w:val="000C682E"/>
    <w:rsid w:val="000D6103"/>
    <w:rsid w:val="000E1751"/>
    <w:rsid w:val="000E2167"/>
    <w:rsid w:val="001008A1"/>
    <w:rsid w:val="00115E88"/>
    <w:rsid w:val="001410B7"/>
    <w:rsid w:val="0015244F"/>
    <w:rsid w:val="00233005"/>
    <w:rsid w:val="00264DA7"/>
    <w:rsid w:val="00285B99"/>
    <w:rsid w:val="002A1BBA"/>
    <w:rsid w:val="002A446B"/>
    <w:rsid w:val="002B5C96"/>
    <w:rsid w:val="002C34D7"/>
    <w:rsid w:val="002D3F75"/>
    <w:rsid w:val="002F0E2F"/>
    <w:rsid w:val="002F3AAB"/>
    <w:rsid w:val="002F4427"/>
    <w:rsid w:val="002F6B38"/>
    <w:rsid w:val="0034119E"/>
    <w:rsid w:val="00344447"/>
    <w:rsid w:val="00353954"/>
    <w:rsid w:val="00357136"/>
    <w:rsid w:val="00361D66"/>
    <w:rsid w:val="003A102F"/>
    <w:rsid w:val="003C6EEF"/>
    <w:rsid w:val="003D29AD"/>
    <w:rsid w:val="003F2DA4"/>
    <w:rsid w:val="00427A0F"/>
    <w:rsid w:val="004D5FB8"/>
    <w:rsid w:val="005051C5"/>
    <w:rsid w:val="00525328"/>
    <w:rsid w:val="005522A1"/>
    <w:rsid w:val="005F0A03"/>
    <w:rsid w:val="006725EA"/>
    <w:rsid w:val="00677270"/>
    <w:rsid w:val="00682CB2"/>
    <w:rsid w:val="006C1A38"/>
    <w:rsid w:val="00715AE3"/>
    <w:rsid w:val="00717D72"/>
    <w:rsid w:val="007412C6"/>
    <w:rsid w:val="00761B64"/>
    <w:rsid w:val="00777983"/>
    <w:rsid w:val="00780742"/>
    <w:rsid w:val="007942C7"/>
    <w:rsid w:val="007B06A9"/>
    <w:rsid w:val="007C486D"/>
    <w:rsid w:val="007E78E0"/>
    <w:rsid w:val="00871048"/>
    <w:rsid w:val="00871E81"/>
    <w:rsid w:val="008E5F89"/>
    <w:rsid w:val="008E6F60"/>
    <w:rsid w:val="0090337E"/>
    <w:rsid w:val="00910B94"/>
    <w:rsid w:val="009344D4"/>
    <w:rsid w:val="00934FB7"/>
    <w:rsid w:val="00955397"/>
    <w:rsid w:val="009767B8"/>
    <w:rsid w:val="00976C72"/>
    <w:rsid w:val="00977D91"/>
    <w:rsid w:val="0099705F"/>
    <w:rsid w:val="009C637C"/>
    <w:rsid w:val="009D553F"/>
    <w:rsid w:val="00A065D6"/>
    <w:rsid w:val="00A073DE"/>
    <w:rsid w:val="00A23331"/>
    <w:rsid w:val="00A254FA"/>
    <w:rsid w:val="00A3503E"/>
    <w:rsid w:val="00A36BFD"/>
    <w:rsid w:val="00A5794F"/>
    <w:rsid w:val="00A65289"/>
    <w:rsid w:val="00A660A2"/>
    <w:rsid w:val="00A80BCE"/>
    <w:rsid w:val="00AB147A"/>
    <w:rsid w:val="00AF4BCB"/>
    <w:rsid w:val="00B81EB2"/>
    <w:rsid w:val="00BB66DB"/>
    <w:rsid w:val="00BF1C1A"/>
    <w:rsid w:val="00C04AC7"/>
    <w:rsid w:val="00C10AB2"/>
    <w:rsid w:val="00C33F82"/>
    <w:rsid w:val="00C404FC"/>
    <w:rsid w:val="00C41791"/>
    <w:rsid w:val="00C716FA"/>
    <w:rsid w:val="00CB20D5"/>
    <w:rsid w:val="00CC54C4"/>
    <w:rsid w:val="00CD6659"/>
    <w:rsid w:val="00CF1CCB"/>
    <w:rsid w:val="00D0011C"/>
    <w:rsid w:val="00D21C4F"/>
    <w:rsid w:val="00D25CBF"/>
    <w:rsid w:val="00D36338"/>
    <w:rsid w:val="00D725CB"/>
    <w:rsid w:val="00D82C38"/>
    <w:rsid w:val="00DB677D"/>
    <w:rsid w:val="00DE06E4"/>
    <w:rsid w:val="00DF0493"/>
    <w:rsid w:val="00DF3DBE"/>
    <w:rsid w:val="00E028C6"/>
    <w:rsid w:val="00E12A79"/>
    <w:rsid w:val="00E73A22"/>
    <w:rsid w:val="00E92141"/>
    <w:rsid w:val="00EC2DD9"/>
    <w:rsid w:val="00EC5FCE"/>
    <w:rsid w:val="00EE2900"/>
    <w:rsid w:val="00EE691C"/>
    <w:rsid w:val="00F117D0"/>
    <w:rsid w:val="00F22020"/>
    <w:rsid w:val="00F30DFD"/>
    <w:rsid w:val="00F30E0B"/>
    <w:rsid w:val="00F6734B"/>
    <w:rsid w:val="00F729E1"/>
    <w:rsid w:val="00F73CF3"/>
    <w:rsid w:val="00F92A23"/>
    <w:rsid w:val="00FA6DA0"/>
    <w:rsid w:val="00FA6ED4"/>
    <w:rsid w:val="00FB7E0E"/>
    <w:rsid w:val="00FC7FB5"/>
    <w:rsid w:val="00FF69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91AFDA"/>
  <w15:docId w15:val="{8449DECC-ACF7-4C72-841F-AFBB76CC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88"/>
    <w:pPr>
      <w:jc w:val="both"/>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5E88"/>
    <w:pPr>
      <w:ind w:left="720"/>
    </w:pPr>
  </w:style>
  <w:style w:type="paragraph" w:styleId="BodyTextIndent2">
    <w:name w:val="Body Text Indent 2"/>
    <w:basedOn w:val="Normal"/>
    <w:rsid w:val="00115E88"/>
    <w:pPr>
      <w:ind w:left="720" w:hanging="720"/>
    </w:pPr>
    <w:rPr>
      <w:rFonts w:ascii="Arial" w:hAnsi="Arial" w:cs="Arial"/>
      <w:sz w:val="20"/>
    </w:rPr>
  </w:style>
  <w:style w:type="character" w:styleId="PageNumber">
    <w:name w:val="page number"/>
    <w:basedOn w:val="DefaultParagraphFont"/>
    <w:rsid w:val="00115E88"/>
  </w:style>
  <w:style w:type="paragraph" w:styleId="Footer">
    <w:name w:val="footer"/>
    <w:basedOn w:val="Normal"/>
    <w:rsid w:val="00115E88"/>
    <w:pPr>
      <w:tabs>
        <w:tab w:val="center" w:pos="4153"/>
        <w:tab w:val="right" w:pos="8306"/>
      </w:tabs>
    </w:pPr>
  </w:style>
  <w:style w:type="table" w:styleId="TableGrid">
    <w:name w:val="Table Grid"/>
    <w:basedOn w:val="TableNormal"/>
    <w:rsid w:val="00976C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28C6"/>
    <w:pPr>
      <w:autoSpaceDE w:val="0"/>
      <w:autoSpaceDN w:val="0"/>
      <w:adjustRightInd w:val="0"/>
    </w:pPr>
    <w:rPr>
      <w:rFonts w:ascii="VAG Rounded Std" w:hAnsi="VAG Rounded Std" w:cs="VAG Rounded Std"/>
      <w:color w:val="000000"/>
      <w:sz w:val="24"/>
      <w:szCs w:val="24"/>
    </w:rPr>
  </w:style>
  <w:style w:type="paragraph" w:customStyle="1" w:styleId="Pa106">
    <w:name w:val="Pa10+6"/>
    <w:basedOn w:val="Default"/>
    <w:next w:val="Default"/>
    <w:uiPriority w:val="99"/>
    <w:rsid w:val="000E2167"/>
    <w:pPr>
      <w:spacing w:line="191" w:lineRule="atLeast"/>
    </w:pPr>
    <w:rPr>
      <w:rFonts w:cs="Times New Roman"/>
      <w:color w:val="auto"/>
    </w:rPr>
  </w:style>
  <w:style w:type="paragraph" w:styleId="BalloonText">
    <w:name w:val="Balloon Text"/>
    <w:basedOn w:val="Normal"/>
    <w:link w:val="BalloonTextChar"/>
    <w:uiPriority w:val="99"/>
    <w:semiHidden/>
    <w:unhideWhenUsed/>
    <w:rsid w:val="00934FB7"/>
    <w:rPr>
      <w:rFonts w:ascii="Tahoma" w:hAnsi="Tahoma" w:cs="Tahoma"/>
      <w:sz w:val="16"/>
      <w:szCs w:val="16"/>
    </w:rPr>
  </w:style>
  <w:style w:type="character" w:customStyle="1" w:styleId="BalloonTextChar">
    <w:name w:val="Balloon Text Char"/>
    <w:basedOn w:val="DefaultParagraphFont"/>
    <w:link w:val="BalloonText"/>
    <w:uiPriority w:val="99"/>
    <w:semiHidden/>
    <w:rsid w:val="00934F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1428</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Critical Analysis of a Text</vt:lpstr>
    </vt:vector>
  </TitlesOfParts>
  <Company>UOB</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of a Text</dc:title>
  <dc:creator>Mike Wallace</dc:creator>
  <cp:lastModifiedBy>LOUIS OTHEN</cp:lastModifiedBy>
  <cp:revision>31</cp:revision>
  <dcterms:created xsi:type="dcterms:W3CDTF">2021-09-23T21:49:00Z</dcterms:created>
  <dcterms:modified xsi:type="dcterms:W3CDTF">2021-09-23T22:09:00Z</dcterms:modified>
</cp:coreProperties>
</file>